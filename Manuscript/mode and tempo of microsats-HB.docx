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98523" w14:textId="74B471D1" w:rsidR="00464630" w:rsidRPr="009B5E54" w:rsidRDefault="00464630" w:rsidP="00464630">
      <w:pPr>
        <w:rPr>
          <w:rFonts w:cstheme="minorHAnsi"/>
          <w:sz w:val="32"/>
        </w:rPr>
      </w:pPr>
      <w:r w:rsidRPr="009B5E54">
        <w:rPr>
          <w:rFonts w:cstheme="minorHAnsi"/>
          <w:sz w:val="32"/>
        </w:rPr>
        <w:t xml:space="preserve">Mode and </w:t>
      </w:r>
      <w:r w:rsidR="0000372F">
        <w:rPr>
          <w:rFonts w:cstheme="minorHAnsi"/>
          <w:sz w:val="32"/>
        </w:rPr>
        <w:t>t</w:t>
      </w:r>
      <w:r w:rsidRPr="009B5E54">
        <w:rPr>
          <w:rFonts w:cstheme="minorHAnsi"/>
          <w:sz w:val="32"/>
        </w:rPr>
        <w:t>empo of microsatellite evolution across 300 million years of insect evolution</w:t>
      </w:r>
    </w:p>
    <w:p w14:paraId="026CB664" w14:textId="0C28ACAD" w:rsidR="00464630" w:rsidRPr="009B5E54" w:rsidRDefault="00464630" w:rsidP="00464630">
      <w:pPr>
        <w:rPr>
          <w:rFonts w:cstheme="minorHAnsi"/>
        </w:rPr>
      </w:pPr>
      <w:r w:rsidRPr="009B5E54">
        <w:rPr>
          <w:rFonts w:cstheme="minorHAnsi"/>
        </w:rPr>
        <w:t>Michelle Jonika</w:t>
      </w:r>
      <w:r w:rsidRPr="009B5E54">
        <w:rPr>
          <w:rFonts w:cstheme="minorHAnsi"/>
          <w:vertAlign w:val="superscript"/>
        </w:rPr>
        <w:t>1</w:t>
      </w:r>
      <w:r w:rsidR="00716AC8">
        <w:rPr>
          <w:rFonts w:cstheme="minorHAnsi"/>
          <w:vertAlign w:val="superscript"/>
        </w:rPr>
        <w:t>,2</w:t>
      </w:r>
      <w:r w:rsidR="00947958" w:rsidRPr="009B5E54">
        <w:rPr>
          <w:rFonts w:cstheme="minorHAnsi"/>
        </w:rPr>
        <w:t>, Johnath</w:t>
      </w:r>
      <w:r w:rsidR="009C4983">
        <w:rPr>
          <w:rFonts w:cstheme="minorHAnsi"/>
        </w:rPr>
        <w:t>a</w:t>
      </w:r>
      <w:r w:rsidR="00947958" w:rsidRPr="009B5E54">
        <w:rPr>
          <w:rFonts w:cstheme="minorHAnsi"/>
        </w:rPr>
        <w:t>n Lo</w:t>
      </w:r>
      <w:r w:rsidR="00947958" w:rsidRPr="009B5E54">
        <w:rPr>
          <w:rFonts w:cstheme="minorHAnsi"/>
          <w:vertAlign w:val="superscript"/>
        </w:rPr>
        <w:t>1</w:t>
      </w:r>
      <w:r w:rsidR="00947958" w:rsidRPr="009B5E54">
        <w:rPr>
          <w:rFonts w:cstheme="minorHAnsi"/>
        </w:rPr>
        <w:t xml:space="preserve">, </w:t>
      </w:r>
      <w:r w:rsidRPr="009B5E54">
        <w:rPr>
          <w:rFonts w:cstheme="minorHAnsi"/>
        </w:rPr>
        <w:t>and Heath Blackmon</w:t>
      </w:r>
      <w:r w:rsidRPr="009B5E54">
        <w:rPr>
          <w:rFonts w:cstheme="minorHAnsi"/>
          <w:vertAlign w:val="superscript"/>
        </w:rPr>
        <w:t>1</w:t>
      </w:r>
      <w:r w:rsidR="0042662D">
        <w:rPr>
          <w:rFonts w:cstheme="minorHAnsi"/>
          <w:vertAlign w:val="superscript"/>
        </w:rPr>
        <w:t>,2</w:t>
      </w:r>
    </w:p>
    <w:p w14:paraId="05334C03" w14:textId="77777777" w:rsidR="00187AA6" w:rsidRDefault="00187AA6" w:rsidP="00464630">
      <w:pPr>
        <w:rPr>
          <w:rFonts w:cstheme="minorHAnsi"/>
          <w:vertAlign w:val="superscript"/>
        </w:rPr>
      </w:pPr>
    </w:p>
    <w:p w14:paraId="1F9DBED2" w14:textId="4109AD68" w:rsidR="00464630" w:rsidRDefault="00464630" w:rsidP="00464630">
      <w:pPr>
        <w:rPr>
          <w:rFonts w:cstheme="minorHAnsi"/>
        </w:rPr>
      </w:pPr>
      <w:r w:rsidRPr="009B5E54">
        <w:rPr>
          <w:rFonts w:cstheme="minorHAnsi"/>
          <w:vertAlign w:val="superscript"/>
        </w:rPr>
        <w:t>1</w:t>
      </w:r>
      <w:r w:rsidRPr="009B5E54">
        <w:rPr>
          <w:rFonts w:cstheme="minorHAnsi"/>
        </w:rPr>
        <w:t xml:space="preserve"> Department of Biology</w:t>
      </w:r>
      <w:r w:rsidR="00187AA6">
        <w:rPr>
          <w:rFonts w:cstheme="minorHAnsi"/>
        </w:rPr>
        <w:t>,</w:t>
      </w:r>
      <w:r w:rsidRPr="009B5E54">
        <w:rPr>
          <w:rFonts w:cstheme="minorHAnsi"/>
        </w:rPr>
        <w:t xml:space="preserve"> Texas A&amp;M University</w:t>
      </w:r>
      <w:r w:rsidR="00187AA6">
        <w:rPr>
          <w:rFonts w:cstheme="minorHAnsi"/>
        </w:rPr>
        <w:t>, College Station, Texas, USA</w:t>
      </w:r>
    </w:p>
    <w:p w14:paraId="57D39807" w14:textId="06FD2184" w:rsidR="00716AC8" w:rsidRDefault="00716AC8" w:rsidP="00464630">
      <w:pPr>
        <w:rPr>
          <w:rFonts w:cstheme="minorHAnsi"/>
        </w:rPr>
      </w:pPr>
      <w:r w:rsidRPr="00716AC8">
        <w:rPr>
          <w:rFonts w:cstheme="minorHAnsi"/>
          <w:vertAlign w:val="superscript"/>
        </w:rPr>
        <w:t>2</w:t>
      </w:r>
      <w:r>
        <w:rPr>
          <w:rFonts w:cstheme="minorHAnsi"/>
        </w:rPr>
        <w:t xml:space="preserve"> Genetics Interdisciplinary Program</w:t>
      </w:r>
      <w:r w:rsidR="00187AA6">
        <w:rPr>
          <w:rFonts w:cstheme="minorHAnsi"/>
        </w:rPr>
        <w:t>,</w:t>
      </w:r>
      <w:r>
        <w:rPr>
          <w:rFonts w:cstheme="minorHAnsi"/>
        </w:rPr>
        <w:t xml:space="preserve"> Texas A&amp;M University</w:t>
      </w:r>
      <w:r w:rsidR="00187AA6">
        <w:rPr>
          <w:rFonts w:cstheme="minorHAnsi"/>
        </w:rPr>
        <w:t>, College Station, Texas, USA</w:t>
      </w:r>
    </w:p>
    <w:p w14:paraId="37FB79B4" w14:textId="6D8162B6" w:rsidR="00187AA6" w:rsidRDefault="00187AA6" w:rsidP="00464630">
      <w:pPr>
        <w:rPr>
          <w:rFonts w:cstheme="minorHAnsi"/>
        </w:rPr>
      </w:pPr>
    </w:p>
    <w:p w14:paraId="17B4DD8D" w14:textId="794DD866" w:rsidR="00187AA6" w:rsidRPr="009B5E54" w:rsidRDefault="00187AA6" w:rsidP="00464630">
      <w:pPr>
        <w:rPr>
          <w:rFonts w:cstheme="minorHAnsi"/>
        </w:rPr>
      </w:pPr>
      <w:r w:rsidRPr="0042662D">
        <w:rPr>
          <w:rFonts w:cstheme="minorHAnsi"/>
          <w:b/>
        </w:rPr>
        <w:t>Keywords</w:t>
      </w:r>
      <w:r>
        <w:rPr>
          <w:rFonts w:cstheme="minorHAnsi"/>
        </w:rPr>
        <w:t>: Microsatellite evolution, insects,</w:t>
      </w:r>
      <w:r w:rsidRPr="00187AA6">
        <w:rPr>
          <w:rFonts w:cstheme="minorHAnsi"/>
        </w:rPr>
        <w:t xml:space="preserve"> </w:t>
      </w:r>
      <w:r w:rsidR="004D2668">
        <w:rPr>
          <w:rFonts w:cstheme="minorHAnsi"/>
        </w:rPr>
        <w:t xml:space="preserve">repetitive DNA, </w:t>
      </w:r>
      <w:r>
        <w:rPr>
          <w:rFonts w:cstheme="minorHAnsi"/>
        </w:rPr>
        <w:t xml:space="preserve">chromosome evolution, genome size </w:t>
      </w:r>
    </w:p>
    <w:p w14:paraId="52B30D13" w14:textId="77777777" w:rsidR="00464630" w:rsidRPr="009B5E54" w:rsidRDefault="00464630" w:rsidP="00464630">
      <w:pPr>
        <w:rPr>
          <w:rFonts w:cstheme="minorHAnsi"/>
        </w:rPr>
      </w:pPr>
    </w:p>
    <w:p w14:paraId="0E105A45" w14:textId="1FB581BE" w:rsidR="003D6ACB" w:rsidRPr="009B5E54" w:rsidRDefault="003D6ACB" w:rsidP="00464630">
      <w:pPr>
        <w:rPr>
          <w:rFonts w:cstheme="minorHAnsi"/>
        </w:rPr>
      </w:pPr>
      <w:r w:rsidRPr="0042662D">
        <w:rPr>
          <w:rFonts w:cstheme="minorHAnsi"/>
          <w:b/>
        </w:rPr>
        <w:t>Potential Reviewers</w:t>
      </w:r>
      <w:r w:rsidRPr="009B5E54">
        <w:rPr>
          <w:rFonts w:cstheme="minorHAnsi"/>
        </w:rPr>
        <w:t xml:space="preserve">: </w:t>
      </w:r>
    </w:p>
    <w:p w14:paraId="10F55A2D" w14:textId="6CF5DFE3" w:rsidR="00260150" w:rsidRPr="009B5E54" w:rsidRDefault="00260150" w:rsidP="00464630">
      <w:pPr>
        <w:rPr>
          <w:rFonts w:cstheme="minorHAnsi"/>
        </w:rPr>
      </w:pPr>
      <w:r w:rsidRPr="009B5E54">
        <w:rPr>
          <w:rFonts w:cstheme="minorHAnsi"/>
        </w:rPr>
        <w:t xml:space="preserve">Dan </w:t>
      </w:r>
      <w:proofErr w:type="spellStart"/>
      <w:r w:rsidRPr="009B5E54">
        <w:rPr>
          <w:rFonts w:cstheme="minorHAnsi"/>
        </w:rPr>
        <w:t>Barbash</w:t>
      </w:r>
      <w:proofErr w:type="spellEnd"/>
    </w:p>
    <w:p w14:paraId="2F911C42" w14:textId="09AF05E2" w:rsidR="00260150" w:rsidRPr="009B5E54" w:rsidRDefault="00260150" w:rsidP="00464630">
      <w:pPr>
        <w:rPr>
          <w:rFonts w:cstheme="minorHAnsi"/>
        </w:rPr>
      </w:pPr>
      <w:r w:rsidRPr="009B5E54">
        <w:rPr>
          <w:rFonts w:cstheme="minorHAnsi"/>
        </w:rPr>
        <w:t>Andrew G. Clark</w:t>
      </w:r>
    </w:p>
    <w:p w14:paraId="23EB01C1" w14:textId="46178C56" w:rsidR="00260150" w:rsidRPr="009B5E54" w:rsidRDefault="00260150" w:rsidP="00464630">
      <w:pPr>
        <w:rPr>
          <w:rFonts w:cstheme="minorHAnsi"/>
        </w:rPr>
      </w:pPr>
      <w:r w:rsidRPr="009B5E54">
        <w:rPr>
          <w:rFonts w:cstheme="minorHAnsi"/>
        </w:rPr>
        <w:t>Sarah Lower</w:t>
      </w:r>
    </w:p>
    <w:p w14:paraId="106FA7FF" w14:textId="25FF72D8" w:rsidR="00356BF9" w:rsidRPr="009B5E54" w:rsidRDefault="00356BF9" w:rsidP="00464630">
      <w:pPr>
        <w:rPr>
          <w:rFonts w:cstheme="minorHAnsi"/>
        </w:rPr>
      </w:pPr>
      <w:r w:rsidRPr="009B5E54">
        <w:rPr>
          <w:rFonts w:cstheme="minorHAnsi"/>
        </w:rPr>
        <w:t>Richard Adams</w:t>
      </w:r>
    </w:p>
    <w:p w14:paraId="53E5999D" w14:textId="111A5CF8" w:rsidR="00356BF9" w:rsidRPr="009B5E54" w:rsidRDefault="00356BF9" w:rsidP="00464630">
      <w:pPr>
        <w:rPr>
          <w:rFonts w:cstheme="minorHAnsi"/>
        </w:rPr>
      </w:pPr>
      <w:r w:rsidRPr="009B5E54">
        <w:rPr>
          <w:rFonts w:cstheme="minorHAnsi"/>
        </w:rPr>
        <w:t xml:space="preserve">Todd </w:t>
      </w:r>
      <w:proofErr w:type="spellStart"/>
      <w:r w:rsidRPr="009B5E54">
        <w:rPr>
          <w:rFonts w:cstheme="minorHAnsi"/>
        </w:rPr>
        <w:t>Castoe</w:t>
      </w:r>
      <w:proofErr w:type="spellEnd"/>
    </w:p>
    <w:p w14:paraId="3915DEF9" w14:textId="4A641E2D" w:rsidR="004D2668" w:rsidRDefault="004D2668">
      <w:pPr>
        <w:rPr>
          <w:rFonts w:cstheme="minorHAnsi"/>
          <w:u w:val="single"/>
        </w:rPr>
      </w:pPr>
      <w:r>
        <w:rPr>
          <w:rFonts w:cstheme="minorHAnsi"/>
          <w:u w:val="single"/>
        </w:rPr>
        <w:br w:type="page"/>
      </w:r>
    </w:p>
    <w:p w14:paraId="5573095C" w14:textId="259C509D" w:rsidR="00464630" w:rsidRPr="00434733" w:rsidRDefault="00464630" w:rsidP="00464630">
      <w:pPr>
        <w:rPr>
          <w:rFonts w:cstheme="minorHAnsi"/>
          <w:b/>
        </w:rPr>
      </w:pPr>
      <w:r w:rsidRPr="00434733">
        <w:rPr>
          <w:rFonts w:cstheme="minorHAnsi"/>
          <w:b/>
        </w:rPr>
        <w:lastRenderedPageBreak/>
        <w:t>Abstract:</w:t>
      </w:r>
    </w:p>
    <w:p w14:paraId="502A3593" w14:textId="7E48DD00" w:rsidR="004D2668" w:rsidRPr="0000372F" w:rsidRDefault="004849A3" w:rsidP="00464630">
      <w:pPr>
        <w:rPr>
          <w:rFonts w:eastAsia="Times New Roman" w:cstheme="minorHAnsi"/>
          <w:color w:val="222222"/>
          <w:shd w:val="clear" w:color="auto" w:fill="FFFFFF"/>
        </w:rPr>
      </w:pPr>
      <w:r w:rsidRPr="009B5E54">
        <w:rPr>
          <w:rFonts w:eastAsia="Times New Roman" w:cstheme="minorHAnsi"/>
          <w:color w:val="222222"/>
          <w:shd w:val="clear" w:color="auto" w:fill="FFFFFF"/>
        </w:rPr>
        <w:t xml:space="preserve">Microsatellites are short, repetitive DNA sequences that can rapidly expand and contract due to slippage during DNA replication. </w:t>
      </w:r>
      <w:r w:rsidR="009F4DC1">
        <w:rPr>
          <w:rFonts w:eastAsia="Times New Roman" w:cstheme="minorHAnsi"/>
          <w:color w:val="222222"/>
          <w:shd w:val="clear" w:color="auto" w:fill="FFFFFF"/>
        </w:rPr>
        <w:t xml:space="preserve">Despite their impacts on transcription, genome structure, and disease, relatively little is known </w:t>
      </w:r>
      <w:r w:rsidRPr="009B5E54">
        <w:rPr>
          <w:rFonts w:eastAsia="Times New Roman" w:cstheme="minorHAnsi"/>
          <w:color w:val="222222"/>
          <w:shd w:val="clear" w:color="auto" w:fill="FFFFFF"/>
        </w:rPr>
        <w:t xml:space="preserve">about the evolutionary dynamics of these short sequences across long evolutionary periods. To address this gap in our </w:t>
      </w:r>
      <w:r w:rsidR="00EC0B96">
        <w:rPr>
          <w:rFonts w:eastAsia="Times New Roman" w:cstheme="minorHAnsi"/>
          <w:color w:val="222222"/>
          <w:shd w:val="clear" w:color="auto" w:fill="FFFFFF"/>
        </w:rPr>
        <w:t xml:space="preserve">knowledge </w:t>
      </w:r>
      <w:r w:rsidR="009B5E54">
        <w:rPr>
          <w:rFonts w:eastAsia="Times New Roman" w:cstheme="minorHAnsi"/>
          <w:color w:val="222222"/>
          <w:shd w:val="clear" w:color="auto" w:fill="FFFFFF"/>
        </w:rPr>
        <w:t>we have performed comparative analyses of 30</w:t>
      </w:r>
      <w:r w:rsidR="009C4983">
        <w:rPr>
          <w:rFonts w:eastAsia="Times New Roman" w:cstheme="minorHAnsi"/>
          <w:color w:val="222222"/>
          <w:shd w:val="clear" w:color="auto" w:fill="FFFFFF"/>
        </w:rPr>
        <w:t>3</w:t>
      </w:r>
      <w:r w:rsidR="009B5E54">
        <w:rPr>
          <w:rFonts w:eastAsia="Times New Roman" w:cstheme="minorHAnsi"/>
          <w:color w:val="222222"/>
          <w:shd w:val="clear" w:color="auto" w:fill="FFFFFF"/>
        </w:rPr>
        <w:t xml:space="preserve"> available insect genomes. </w:t>
      </w:r>
      <w:r w:rsidR="009B5E54" w:rsidRPr="00333192">
        <w:rPr>
          <w:rFonts w:eastAsia="Times New Roman" w:cstheme="minorHAnsi"/>
          <w:color w:val="222222"/>
          <w:shd w:val="clear" w:color="auto" w:fill="FFFFFF"/>
        </w:rPr>
        <w:t xml:space="preserve">We have </w:t>
      </w:r>
      <w:r w:rsidR="009F4DC1">
        <w:rPr>
          <w:rFonts w:eastAsia="Times New Roman" w:cstheme="minorHAnsi"/>
          <w:color w:val="222222"/>
          <w:shd w:val="clear" w:color="auto" w:fill="FFFFFF"/>
        </w:rPr>
        <w:t>investigated</w:t>
      </w:r>
      <w:r w:rsidR="009F4DC1" w:rsidRPr="00333192">
        <w:rPr>
          <w:rFonts w:eastAsia="Times New Roman" w:cstheme="minorHAnsi"/>
          <w:color w:val="222222"/>
          <w:shd w:val="clear" w:color="auto" w:fill="FFFFFF"/>
        </w:rPr>
        <w:t xml:space="preserve"> </w:t>
      </w:r>
      <w:r w:rsidR="009B5E54" w:rsidRPr="00333192">
        <w:rPr>
          <w:rFonts w:eastAsia="Times New Roman" w:cstheme="minorHAnsi"/>
          <w:color w:val="222222"/>
          <w:shd w:val="clear" w:color="auto" w:fill="FFFFFF"/>
        </w:rPr>
        <w:t xml:space="preserve">the impact of sequence assembly methods and </w:t>
      </w:r>
      <w:r w:rsidR="009F4DC1">
        <w:rPr>
          <w:rFonts w:eastAsia="Times New Roman" w:cstheme="minorHAnsi"/>
          <w:color w:val="222222"/>
          <w:shd w:val="clear" w:color="auto" w:fill="FFFFFF"/>
        </w:rPr>
        <w:t>assembly</w:t>
      </w:r>
      <w:r w:rsidR="009F4DC1" w:rsidRPr="00333192">
        <w:rPr>
          <w:rFonts w:eastAsia="Times New Roman" w:cstheme="minorHAnsi"/>
          <w:color w:val="222222"/>
          <w:shd w:val="clear" w:color="auto" w:fill="FFFFFF"/>
        </w:rPr>
        <w:t xml:space="preserve"> </w:t>
      </w:r>
      <w:r w:rsidR="009B5E54" w:rsidRPr="00333192">
        <w:rPr>
          <w:rFonts w:eastAsia="Times New Roman" w:cstheme="minorHAnsi"/>
          <w:color w:val="222222"/>
          <w:shd w:val="clear" w:color="auto" w:fill="FFFFFF"/>
        </w:rPr>
        <w:t xml:space="preserve">quality on the inference of microsatellite content and explored the influence of </w:t>
      </w:r>
      <w:r w:rsidR="00333192" w:rsidRPr="00333192">
        <w:rPr>
          <w:rFonts w:eastAsia="Times New Roman" w:cstheme="minorHAnsi"/>
          <w:color w:val="222222"/>
          <w:shd w:val="clear" w:color="auto" w:fill="FFFFFF"/>
        </w:rPr>
        <w:t>chromosome type and number</w:t>
      </w:r>
      <w:r w:rsidR="009B5E54" w:rsidRPr="00333192">
        <w:rPr>
          <w:rFonts w:eastAsia="Times New Roman" w:cstheme="minorHAnsi"/>
          <w:color w:val="222222"/>
          <w:shd w:val="clear" w:color="auto" w:fill="FFFFFF"/>
        </w:rPr>
        <w:t xml:space="preserve"> on the tempo and mode of microsatellite evolution across one of the most speciose clades on the planet. </w:t>
      </w:r>
      <w:r w:rsidR="009F4DC1">
        <w:rPr>
          <w:rFonts w:eastAsia="Times New Roman" w:cstheme="minorHAnsi"/>
          <w:color w:val="222222"/>
          <w:shd w:val="clear" w:color="auto" w:fill="FFFFFF"/>
        </w:rPr>
        <w:t>Diploid chromosome number had no impact</w:t>
      </w:r>
      <w:r w:rsidR="00EC0B96" w:rsidRPr="00333192">
        <w:rPr>
          <w:rFonts w:eastAsia="Times New Roman" w:cstheme="minorHAnsi"/>
          <w:color w:val="222222"/>
          <w:shd w:val="clear" w:color="auto" w:fill="FFFFFF"/>
        </w:rPr>
        <w:t xml:space="preserve"> </w:t>
      </w:r>
      <w:r w:rsidR="00EC0B96">
        <w:rPr>
          <w:rFonts w:eastAsia="Times New Roman" w:cstheme="minorHAnsi"/>
          <w:color w:val="222222"/>
          <w:shd w:val="clear" w:color="auto" w:fill="FFFFFF"/>
        </w:rPr>
        <w:t>on</w:t>
      </w:r>
      <w:r w:rsidR="009F4DC1">
        <w:rPr>
          <w:rFonts w:eastAsia="Times New Roman" w:cstheme="minorHAnsi"/>
          <w:color w:val="222222"/>
          <w:shd w:val="clear" w:color="auto" w:fill="FFFFFF"/>
        </w:rPr>
        <w:t xml:space="preserve"> </w:t>
      </w:r>
      <w:r w:rsidR="00EC0B96" w:rsidRPr="00333192">
        <w:rPr>
          <w:rFonts w:eastAsia="Times New Roman" w:cstheme="minorHAnsi"/>
          <w:color w:val="222222"/>
          <w:shd w:val="clear" w:color="auto" w:fill="FFFFFF"/>
        </w:rPr>
        <w:t xml:space="preserve">the rate of microsatellite evolution or the amount of microsatellite content </w:t>
      </w:r>
      <w:r w:rsidR="00EC0B96">
        <w:rPr>
          <w:rFonts w:eastAsia="Times New Roman" w:cstheme="minorHAnsi"/>
          <w:color w:val="222222"/>
          <w:shd w:val="clear" w:color="auto" w:fill="FFFFFF"/>
        </w:rPr>
        <w:t xml:space="preserve">in genomes. </w:t>
      </w:r>
      <w:r w:rsidR="009B5E54" w:rsidRPr="008372F9">
        <w:rPr>
          <w:rFonts w:eastAsia="Times New Roman" w:cstheme="minorHAnsi"/>
          <w:color w:val="222222"/>
          <w:highlight w:val="red"/>
          <w:shd w:val="clear" w:color="auto" w:fill="FFFFFF"/>
        </w:rPr>
        <w:t xml:space="preserve">We find that </w:t>
      </w:r>
      <w:r w:rsidR="00333192" w:rsidRPr="008372F9">
        <w:rPr>
          <w:rFonts w:eastAsia="Times New Roman" w:cstheme="minorHAnsi"/>
          <w:color w:val="222222"/>
          <w:highlight w:val="red"/>
          <w:shd w:val="clear" w:color="auto" w:fill="FFFFFF"/>
        </w:rPr>
        <w:t xml:space="preserve">centromere type (holocentric or monocentric) </w:t>
      </w:r>
      <w:r w:rsidR="00B77FBC" w:rsidRPr="008372F9">
        <w:rPr>
          <w:rFonts w:eastAsia="Times New Roman" w:cstheme="minorHAnsi"/>
          <w:color w:val="222222"/>
          <w:highlight w:val="red"/>
          <w:shd w:val="clear" w:color="auto" w:fill="FFFFFF"/>
        </w:rPr>
        <w:t xml:space="preserve">is </w:t>
      </w:r>
      <w:ins w:id="0" w:author="Microsoft Office User" w:date="2020-07-11T16:04:00Z">
        <w:r w:rsidR="00DF4D83" w:rsidRPr="008372F9">
          <w:rPr>
            <w:rFonts w:eastAsia="Times New Roman" w:cstheme="minorHAnsi"/>
            <w:color w:val="222222"/>
            <w:highlight w:val="red"/>
            <w:shd w:val="clear" w:color="auto" w:fill="FFFFFF"/>
          </w:rPr>
          <w:t xml:space="preserve">not </w:t>
        </w:r>
      </w:ins>
      <w:r w:rsidR="00B77FBC" w:rsidRPr="008372F9">
        <w:rPr>
          <w:rFonts w:eastAsia="Times New Roman" w:cstheme="minorHAnsi"/>
          <w:color w:val="222222"/>
          <w:highlight w:val="red"/>
          <w:shd w:val="clear" w:color="auto" w:fill="FFFFFF"/>
        </w:rPr>
        <w:t>associated with a</w:t>
      </w:r>
      <w:r w:rsidR="00333192" w:rsidRPr="008372F9">
        <w:rPr>
          <w:rFonts w:eastAsia="Times New Roman" w:cstheme="minorHAnsi"/>
          <w:color w:val="222222"/>
          <w:highlight w:val="red"/>
          <w:shd w:val="clear" w:color="auto" w:fill="FFFFFF"/>
        </w:rPr>
        <w:t xml:space="preserve"> difference in the amount of microsatellite content, but those species with monocentric </w:t>
      </w:r>
      <w:r w:rsidR="00EC0B96" w:rsidRPr="008372F9">
        <w:rPr>
          <w:rFonts w:eastAsia="Times New Roman" w:cstheme="minorHAnsi"/>
          <w:color w:val="222222"/>
          <w:highlight w:val="red"/>
          <w:shd w:val="clear" w:color="auto" w:fill="FFFFFF"/>
        </w:rPr>
        <w:t xml:space="preserve">chromosomes </w:t>
      </w:r>
      <w:r w:rsidR="00333192" w:rsidRPr="008372F9">
        <w:rPr>
          <w:rFonts w:eastAsia="Times New Roman" w:cstheme="minorHAnsi"/>
          <w:color w:val="222222"/>
          <w:highlight w:val="red"/>
          <w:shd w:val="clear" w:color="auto" w:fill="FFFFFF"/>
        </w:rPr>
        <w:t xml:space="preserve">evolve faster than species with holocentric </w:t>
      </w:r>
      <w:r w:rsidR="005540E6" w:rsidRPr="008372F9">
        <w:rPr>
          <w:rFonts w:eastAsia="Times New Roman" w:cstheme="minorHAnsi"/>
          <w:color w:val="222222"/>
          <w:highlight w:val="red"/>
          <w:shd w:val="clear" w:color="auto" w:fill="FFFFFF"/>
        </w:rPr>
        <w:t>chromosomes</w:t>
      </w:r>
      <w:r w:rsidR="00333192" w:rsidRPr="008372F9">
        <w:rPr>
          <w:rFonts w:eastAsia="Times New Roman" w:cstheme="minorHAnsi"/>
          <w:color w:val="222222"/>
          <w:highlight w:val="red"/>
          <w:shd w:val="clear" w:color="auto" w:fill="FFFFFF"/>
        </w:rPr>
        <w:t>.</w:t>
      </w:r>
    </w:p>
    <w:p w14:paraId="7C903861" w14:textId="77777777" w:rsidR="004D2668" w:rsidRDefault="004D2668">
      <w:pPr>
        <w:rPr>
          <w:rFonts w:eastAsia="Times New Roman" w:cstheme="minorHAnsi"/>
          <w:color w:val="222222"/>
          <w:highlight w:val="yellow"/>
          <w:shd w:val="clear" w:color="auto" w:fill="FFFFFF"/>
        </w:rPr>
      </w:pPr>
      <w:r>
        <w:rPr>
          <w:rFonts w:eastAsia="Times New Roman" w:cstheme="minorHAnsi"/>
          <w:color w:val="222222"/>
          <w:highlight w:val="yellow"/>
          <w:shd w:val="clear" w:color="auto" w:fill="FFFFFF"/>
        </w:rPr>
        <w:br w:type="page"/>
      </w:r>
    </w:p>
    <w:p w14:paraId="3E839768" w14:textId="4C59FD50" w:rsidR="00EB71C6" w:rsidRPr="001032B8" w:rsidRDefault="00EB71C6" w:rsidP="00EB71C6">
      <w:pPr>
        <w:rPr>
          <w:rFonts w:cstheme="minorHAnsi"/>
          <w:b/>
          <w:sz w:val="28"/>
          <w:szCs w:val="28"/>
        </w:rPr>
      </w:pPr>
      <w:r w:rsidRPr="001032B8">
        <w:rPr>
          <w:rFonts w:cstheme="minorHAnsi"/>
          <w:b/>
          <w:sz w:val="28"/>
          <w:szCs w:val="28"/>
        </w:rPr>
        <w:lastRenderedPageBreak/>
        <w:t>Introduction</w:t>
      </w:r>
    </w:p>
    <w:p w14:paraId="3357BF27" w14:textId="77777777" w:rsidR="001032B8" w:rsidRPr="00434733" w:rsidRDefault="001032B8" w:rsidP="00EB71C6">
      <w:pPr>
        <w:rPr>
          <w:rFonts w:cstheme="minorHAnsi"/>
          <w:b/>
        </w:rPr>
      </w:pPr>
    </w:p>
    <w:p w14:paraId="595443E0" w14:textId="6CAC3DCE" w:rsidR="00EB71C6" w:rsidRPr="009B5E54" w:rsidRDefault="00EB71C6" w:rsidP="00EB71C6">
      <w:pPr>
        <w:rPr>
          <w:rFonts w:cstheme="minorHAnsi"/>
        </w:rPr>
      </w:pPr>
      <w:r w:rsidRPr="009B5E54">
        <w:rPr>
          <w:rFonts w:cstheme="minorHAnsi"/>
        </w:rPr>
        <w:t xml:space="preserve">Genomes contain a variety of sequence classes many of which are repetitive in nature. The smallest of these are microsatellites, simple sequence </w:t>
      </w:r>
      <w:commentRangeStart w:id="1"/>
      <w:r w:rsidRPr="009B5E54">
        <w:rPr>
          <w:rFonts w:cstheme="minorHAnsi"/>
        </w:rPr>
        <w:t>repeat</w:t>
      </w:r>
      <w:r w:rsidR="0000372F">
        <w:rPr>
          <w:rFonts w:cstheme="minorHAnsi"/>
        </w:rPr>
        <w:t>s</w:t>
      </w:r>
      <w:commentRangeEnd w:id="1"/>
      <w:r w:rsidR="008372F9">
        <w:rPr>
          <w:rStyle w:val="CommentReference"/>
        </w:rPr>
        <w:commentReference w:id="1"/>
      </w:r>
      <w:r w:rsidRPr="009B5E54">
        <w:rPr>
          <w:rFonts w:cstheme="minorHAnsi"/>
        </w:rPr>
        <w:t xml:space="preserve"> </w:t>
      </w:r>
      <w:del w:id="2" w:author="Microsoft Office User" w:date="2020-07-11T16:05:00Z">
        <w:r w:rsidRPr="009B5E54" w:rsidDel="008372F9">
          <w:rPr>
            <w:rFonts w:cstheme="minorHAnsi"/>
          </w:rPr>
          <w:delText>(SSR</w:delText>
        </w:r>
        <w:r w:rsidR="00221A91" w:rsidDel="008372F9">
          <w:rPr>
            <w:rFonts w:cstheme="minorHAnsi"/>
          </w:rPr>
          <w:delText>s</w:delText>
        </w:r>
        <w:r w:rsidRPr="009B5E54" w:rsidDel="008372F9">
          <w:rPr>
            <w:rFonts w:cstheme="minorHAnsi"/>
          </w:rPr>
          <w:delText xml:space="preserve">) </w:delText>
        </w:r>
      </w:del>
      <w:r w:rsidRPr="009B5E54">
        <w:rPr>
          <w:rFonts w:cstheme="minorHAnsi"/>
        </w:rPr>
        <w:t xml:space="preserve">that have a 2-6 base pair repeating motif. </w:t>
      </w:r>
      <w:r w:rsidR="00433551">
        <w:rPr>
          <w:rFonts w:cstheme="minorHAnsi"/>
        </w:rPr>
        <w:t xml:space="preserve">Microsatellites are </w:t>
      </w:r>
      <w:r w:rsidRPr="009B5E54">
        <w:rPr>
          <w:rFonts w:cstheme="minorHAnsi"/>
        </w:rPr>
        <w:t xml:space="preserve">highly polymorphic sequences </w:t>
      </w:r>
      <w:r w:rsidR="00433551">
        <w:rPr>
          <w:rFonts w:cstheme="minorHAnsi"/>
        </w:rPr>
        <w:t xml:space="preserve">that </w:t>
      </w:r>
      <w:r w:rsidR="00433551" w:rsidRPr="009B5E54">
        <w:rPr>
          <w:rFonts w:cstheme="minorHAnsi"/>
        </w:rPr>
        <w:t>are most commonly found within non-coding portions of the genome</w:t>
      </w:r>
      <w:r w:rsidR="00221A91">
        <w:rPr>
          <w:rFonts w:cstheme="minorHAnsi"/>
        </w:rPr>
        <w:t>,</w:t>
      </w:r>
      <w:r w:rsidR="00433551" w:rsidRPr="009B5E54">
        <w:rPr>
          <w:rFonts w:cstheme="minorHAnsi"/>
        </w:rPr>
        <w:t xml:space="preserve"> however, they can also be located in regulatory or intronic regions as well </w:t>
      </w:r>
      <w:r w:rsidR="00433551" w:rsidRPr="009B5E54">
        <w:rPr>
          <w:rFonts w:cstheme="minorHAnsi"/>
        </w:rPr>
        <w:fldChar w:fldCharType="begin">
          <w:fldData xml:space="preserve">PEVuZE5vdGU+PENpdGU+PEF1dGhvcj5NZXR6Z2FyPC9BdXRob3I+PFllYXI+MjAwMDwvWWVhcj48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</w:fldData>
        </w:fldChar>
      </w:r>
      <w:r w:rsidR="00315F27">
        <w:rPr>
          <w:rFonts w:cstheme="minorHAnsi"/>
        </w:rPr>
        <w:instrText xml:space="preserve"> ADDIN EN.CITE </w:instrText>
      </w:r>
      <w:r w:rsidR="00315F27">
        <w:rPr>
          <w:rFonts w:cstheme="minorHAnsi"/>
        </w:rPr>
        <w:fldChar w:fldCharType="begin">
          <w:fldData xml:space="preserve">PEVuZE5vdGU+PENpdGU+PEF1dGhvcj5NZXR6Z2FyPC9BdXRob3I+PFllYXI+MjAwMDwvWWVhcj48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</w:fldData>
        </w:fldChar>
      </w:r>
      <w:r w:rsidR="00315F27">
        <w:rPr>
          <w:rFonts w:cstheme="minorHAnsi"/>
        </w:rPr>
        <w:instrText xml:space="preserve"> ADDIN EN.CITE.DATA </w:instrText>
      </w:r>
      <w:r w:rsidR="00315F27">
        <w:rPr>
          <w:rFonts w:cstheme="minorHAnsi"/>
        </w:rPr>
      </w:r>
      <w:r w:rsidR="00315F27">
        <w:rPr>
          <w:rFonts w:cstheme="minorHAnsi"/>
        </w:rPr>
        <w:fldChar w:fldCharType="end"/>
      </w:r>
      <w:r w:rsidR="00433551" w:rsidRPr="009B5E54">
        <w:rPr>
          <w:rFonts w:cstheme="minorHAnsi"/>
        </w:rPr>
      </w:r>
      <w:r w:rsidR="00433551" w:rsidRPr="009B5E54">
        <w:rPr>
          <w:rFonts w:cstheme="minorHAnsi"/>
        </w:rPr>
        <w:fldChar w:fldCharType="separate"/>
      </w:r>
      <w:r w:rsidR="00433551">
        <w:rPr>
          <w:rFonts w:cstheme="minorHAnsi"/>
          <w:noProof/>
        </w:rPr>
        <w:t>(</w:t>
      </w:r>
      <w:r w:rsidR="00433551" w:rsidRPr="00243F0C">
        <w:rPr>
          <w:rFonts w:cstheme="minorHAnsi"/>
          <w:smallCaps/>
          <w:noProof/>
        </w:rPr>
        <w:t>Edwards</w:t>
      </w:r>
      <w:r w:rsidR="00433551" w:rsidRPr="00243F0C">
        <w:rPr>
          <w:rFonts w:cstheme="minorHAnsi"/>
          <w:i/>
          <w:noProof/>
        </w:rPr>
        <w:t xml:space="preserve"> et al.</w:t>
      </w:r>
      <w:r w:rsidR="00433551">
        <w:rPr>
          <w:rFonts w:cstheme="minorHAnsi"/>
          <w:noProof/>
        </w:rPr>
        <w:t xml:space="preserve"> 1998; </w:t>
      </w:r>
      <w:r w:rsidR="00433551" w:rsidRPr="00243F0C">
        <w:rPr>
          <w:rFonts w:cstheme="minorHAnsi"/>
          <w:smallCaps/>
          <w:noProof/>
        </w:rPr>
        <w:t>Metzgar</w:t>
      </w:r>
      <w:r w:rsidR="00433551" w:rsidRPr="00243F0C">
        <w:rPr>
          <w:rFonts w:cstheme="minorHAnsi"/>
          <w:i/>
          <w:noProof/>
        </w:rPr>
        <w:t xml:space="preserve"> et al.</w:t>
      </w:r>
      <w:r w:rsidR="00433551">
        <w:rPr>
          <w:rFonts w:cstheme="minorHAnsi"/>
          <w:noProof/>
        </w:rPr>
        <w:t xml:space="preserve"> 2000)</w:t>
      </w:r>
      <w:r w:rsidR="00433551" w:rsidRPr="009B5E54">
        <w:rPr>
          <w:rFonts w:cstheme="minorHAnsi"/>
        </w:rPr>
        <w:fldChar w:fldCharType="end"/>
      </w:r>
      <w:r w:rsidR="00433551" w:rsidRPr="009B5E54">
        <w:rPr>
          <w:rFonts w:cstheme="minorHAnsi"/>
        </w:rPr>
        <w:t xml:space="preserve">.  </w:t>
      </w:r>
      <w:r w:rsidRPr="009B5E54">
        <w:rPr>
          <w:rFonts w:cstheme="minorHAnsi"/>
        </w:rPr>
        <w:t xml:space="preserve">The location of microsatellites within the genome can have strong impacts on their stability. For instance, microsatellites occurring in regulatory or protein-coding regions tend to be highly conserved </w:t>
      </w:r>
      <w:r w:rsidRPr="009B5E54">
        <w:rPr>
          <w:rFonts w:cstheme="minorHAnsi"/>
        </w:rPr>
        <w:fldChar w:fldCharType="begin">
          <w:fldData xml:space="preserve">PEVuZE5vdGU+PENpdGU+PEF1dGhvcj5Nb29yZTwvQXV0aG9yPjxZZWFyPjE5OTk8L1llYXI+PFJl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</w:fldData>
        </w:fldChar>
      </w:r>
      <w:r w:rsidR="00315F27">
        <w:rPr>
          <w:rFonts w:cstheme="minorHAnsi"/>
        </w:rPr>
        <w:instrText xml:space="preserve"> ADDIN EN.CITE </w:instrText>
      </w:r>
      <w:r w:rsidR="00315F27">
        <w:rPr>
          <w:rFonts w:cstheme="minorHAnsi"/>
        </w:rPr>
        <w:fldChar w:fldCharType="begin">
          <w:fldData xml:space="preserve">PEVuZE5vdGU+PENpdGU+PEF1dGhvcj5Nb29yZTwvQXV0aG9yPjxZZWFyPjE5OTk8L1llYXI+PFJl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</w:fldData>
        </w:fldChar>
      </w:r>
      <w:r w:rsidR="00315F27">
        <w:rPr>
          <w:rFonts w:cstheme="minorHAnsi"/>
        </w:rPr>
        <w:instrText xml:space="preserve"> ADDIN EN.CITE.DATA </w:instrText>
      </w:r>
      <w:r w:rsidR="00315F27">
        <w:rPr>
          <w:rFonts w:cstheme="minorHAnsi"/>
        </w:rPr>
      </w:r>
      <w:r w:rsidR="00315F27">
        <w:rPr>
          <w:rFonts w:cstheme="minorHAnsi"/>
        </w:rPr>
        <w:fldChar w:fldCharType="end"/>
      </w:r>
      <w:r w:rsidRPr="009B5E54">
        <w:rPr>
          <w:rFonts w:cstheme="minorHAnsi"/>
        </w:rPr>
      </w:r>
      <w:r w:rsidRPr="009B5E54">
        <w:rPr>
          <w:rFonts w:cstheme="minorHAnsi"/>
        </w:rPr>
        <w:fldChar w:fldCharType="separate"/>
      </w:r>
      <w:r w:rsidR="00243F0C">
        <w:rPr>
          <w:rFonts w:cstheme="minorHAnsi"/>
          <w:noProof/>
        </w:rPr>
        <w:t>(</w:t>
      </w:r>
      <w:r w:rsidR="00243F0C" w:rsidRPr="00243F0C">
        <w:rPr>
          <w:rFonts w:cstheme="minorHAnsi"/>
          <w:smallCaps/>
          <w:noProof/>
        </w:rPr>
        <w:t>Moore</w:t>
      </w:r>
      <w:r w:rsidR="00243F0C" w:rsidRPr="00243F0C">
        <w:rPr>
          <w:rFonts w:cstheme="minorHAnsi"/>
          <w:i/>
          <w:noProof/>
        </w:rPr>
        <w:t xml:space="preserve"> et al.</w:t>
      </w:r>
      <w:r w:rsidR="00243F0C">
        <w:rPr>
          <w:rFonts w:cstheme="minorHAnsi"/>
          <w:noProof/>
        </w:rPr>
        <w:t xml:space="preserve"> 1999; </w:t>
      </w:r>
      <w:r w:rsidR="00243F0C" w:rsidRPr="00243F0C">
        <w:rPr>
          <w:rFonts w:cstheme="minorHAnsi"/>
          <w:smallCaps/>
          <w:noProof/>
        </w:rPr>
        <w:t>Dokholyan</w:t>
      </w:r>
      <w:r w:rsidR="00243F0C" w:rsidRPr="00243F0C">
        <w:rPr>
          <w:rFonts w:cstheme="minorHAnsi"/>
          <w:i/>
          <w:noProof/>
        </w:rPr>
        <w:t xml:space="preserve"> et al.</w:t>
      </w:r>
      <w:r w:rsidR="00243F0C">
        <w:rPr>
          <w:rFonts w:cstheme="minorHAnsi"/>
          <w:noProof/>
        </w:rPr>
        <w:t xml:space="preserve"> 2000)</w:t>
      </w:r>
      <w:r w:rsidRPr="009B5E54">
        <w:rPr>
          <w:rFonts w:cstheme="minorHAnsi"/>
        </w:rPr>
        <w:fldChar w:fldCharType="end"/>
      </w:r>
      <w:r w:rsidRPr="009B5E54">
        <w:rPr>
          <w:rFonts w:cstheme="minorHAnsi"/>
        </w:rPr>
        <w:t>. Similarly</w:t>
      </w:r>
      <w:ins w:id="3" w:author="Microsoft Office User" w:date="2020-07-07T23:01:00Z">
        <w:r w:rsidR="00C773CF">
          <w:rPr>
            <w:rFonts w:cstheme="minorHAnsi"/>
          </w:rPr>
          <w:t>,</w:t>
        </w:r>
      </w:ins>
      <w:r w:rsidRPr="009B5E54">
        <w:rPr>
          <w:rFonts w:cstheme="minorHAnsi"/>
        </w:rPr>
        <w:t xml:space="preserve"> conserved noncoding microsatellites which occur in the 5’ flanking regions of some protein coding genes in plants, are as their name suggests conserved among species possibly for their role in gene regulation </w:t>
      </w:r>
      <w:r w:rsidRPr="009B5E54">
        <w:rPr>
          <w:rFonts w:cstheme="minorHAnsi"/>
        </w:rPr>
        <w:fldChar w:fldCharType="begin">
          <w:fldData xml:space="preserve">PEVuZE5vdGU+PENpdGU+PEF1dGhvcj5aaGFuZzwvQXV0aG9yPjxZZWFyPjIwMDY8L1llYXI+PFJl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==
</w:fldData>
        </w:fldChar>
      </w:r>
      <w:r w:rsidR="00315F27">
        <w:rPr>
          <w:rFonts w:cstheme="minorHAnsi"/>
        </w:rPr>
        <w:instrText xml:space="preserve"> ADDIN EN.CITE </w:instrText>
      </w:r>
      <w:r w:rsidR="00315F27">
        <w:rPr>
          <w:rFonts w:cstheme="minorHAnsi"/>
        </w:rPr>
        <w:fldChar w:fldCharType="begin">
          <w:fldData xml:space="preserve">PEVuZE5vdGU+PENpdGU+PEF1dGhvcj5aaGFuZzwvQXV0aG9yPjxZZWFyPjIwMDY8L1llYXI+PFJl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==
</w:fldData>
        </w:fldChar>
      </w:r>
      <w:r w:rsidR="00315F27">
        <w:rPr>
          <w:rFonts w:cstheme="minorHAnsi"/>
        </w:rPr>
        <w:instrText xml:space="preserve"> ADDIN EN.CITE.DATA </w:instrText>
      </w:r>
      <w:r w:rsidR="00315F27">
        <w:rPr>
          <w:rFonts w:cstheme="minorHAnsi"/>
        </w:rPr>
      </w:r>
      <w:r w:rsidR="00315F27">
        <w:rPr>
          <w:rFonts w:cstheme="minorHAnsi"/>
        </w:rPr>
        <w:fldChar w:fldCharType="end"/>
      </w:r>
      <w:r w:rsidRPr="009B5E54">
        <w:rPr>
          <w:rFonts w:cstheme="minorHAnsi"/>
        </w:rPr>
      </w:r>
      <w:r w:rsidRPr="009B5E54">
        <w:rPr>
          <w:rFonts w:cstheme="minorHAnsi"/>
        </w:rPr>
        <w:fldChar w:fldCharType="separate"/>
      </w:r>
      <w:r w:rsidR="00243F0C">
        <w:rPr>
          <w:rFonts w:cstheme="minorHAnsi"/>
          <w:noProof/>
        </w:rPr>
        <w:t>(</w:t>
      </w:r>
      <w:r w:rsidR="00243F0C" w:rsidRPr="00243F0C">
        <w:rPr>
          <w:rFonts w:cstheme="minorHAnsi"/>
          <w:smallCaps/>
          <w:noProof/>
        </w:rPr>
        <w:t>Fujimori</w:t>
      </w:r>
      <w:r w:rsidR="00243F0C" w:rsidRPr="00243F0C">
        <w:rPr>
          <w:rFonts w:cstheme="minorHAnsi"/>
          <w:i/>
          <w:noProof/>
        </w:rPr>
        <w:t xml:space="preserve"> et al.</w:t>
      </w:r>
      <w:r w:rsidR="00243F0C">
        <w:rPr>
          <w:rFonts w:cstheme="minorHAnsi"/>
          <w:noProof/>
        </w:rPr>
        <w:t xml:space="preserve"> 2003; </w:t>
      </w:r>
      <w:r w:rsidR="00243F0C" w:rsidRPr="00243F0C">
        <w:rPr>
          <w:rFonts w:cstheme="minorHAnsi"/>
          <w:smallCaps/>
          <w:noProof/>
        </w:rPr>
        <w:t>Zhang</w:t>
      </w:r>
      <w:r w:rsidR="00243F0C" w:rsidRPr="00243F0C">
        <w:rPr>
          <w:rFonts w:cstheme="minorHAnsi"/>
          <w:i/>
          <w:noProof/>
        </w:rPr>
        <w:t xml:space="preserve"> et al.</w:t>
      </w:r>
      <w:r w:rsidR="00243F0C">
        <w:rPr>
          <w:rFonts w:cstheme="minorHAnsi"/>
          <w:noProof/>
        </w:rPr>
        <w:t xml:space="preserve"> 2006)</w:t>
      </w:r>
      <w:r w:rsidRPr="009B5E54">
        <w:rPr>
          <w:rFonts w:cstheme="minorHAnsi"/>
        </w:rPr>
        <w:fldChar w:fldCharType="end"/>
      </w:r>
      <w:r w:rsidRPr="009B5E54">
        <w:rPr>
          <w:rFonts w:cstheme="minorHAnsi"/>
        </w:rPr>
        <w:t xml:space="preserve">. In contrast, microsatellites found in regions without regulatory or coding functions (e.g. intergenic and some intronic regions) are likely to have little impact on organism fitness and thus their frequency and distribution should reflect the underlying mutation processes </w:t>
      </w:r>
      <w:r w:rsidRPr="009B5E54">
        <w:rPr>
          <w:rFonts w:cstheme="minorHAnsi"/>
        </w:rPr>
        <w:fldChar w:fldCharType="begin"/>
      </w:r>
      <w:r w:rsidR="00243F0C">
        <w:rPr>
          <w:rFonts w:cstheme="minorHAnsi"/>
        </w:rPr>
        <w:instrText xml:space="preserve"> ADDIN EN.CITE &lt;EndNote&gt;&lt;Cite&gt;&lt;Author&gt;Ellegren&lt;/Author&gt;&lt;Year&gt;2000&lt;/Year&gt;&lt;RecNum&gt;159&lt;/RecNum&gt;&lt;DisplayText&gt;(&lt;style face="smallcaps"&gt;Ellegren&lt;/style&gt; 2000)&lt;/DisplayText&gt;&lt;record&gt;&lt;rec-number&gt;159&lt;/rec-number&gt;&lt;foreign-keys&gt;&lt;key app="EN" db-id="psx5aavda22efleatx5vaweatapzwapastxd" timestamp="1582062982" guid="e18a305c-5bda-45c8-907e-56fcbe9ed16f"&gt;159&lt;/key&gt;&lt;/foreign-keys&gt;&lt;ref-type name="Journal Article"&gt;17&lt;/ref-type&gt;&lt;contributors&gt;&lt;authors&gt;&lt;author&gt;Ellegren, Hans&lt;/author&gt;&lt;/authors&gt;&lt;/contributors&gt;&lt;titles&gt;&lt;title&gt;Microsatellite mutations in the germline:: implications for evolutionary inference&lt;/title&gt;&lt;secondary-title&gt;Trends in Genetics&lt;/secondary-title&gt;&lt;/titles&gt;&lt;periodical&gt;&lt;full-title&gt;Trends in Genetics&lt;/full-title&gt;&lt;/periodical&gt;&lt;pages&gt;551-558&lt;/pages&gt;&lt;volume&gt;16&lt;/volume&gt;&lt;number&gt;12&lt;/number&gt;&lt;dates&gt;&lt;year&gt;2000&lt;/year&gt;&lt;pub-dates&gt;&lt;date&gt;2000/12/01/&lt;/date&gt;&lt;/pub-dates&gt;&lt;/dates&gt;&lt;isbn&gt;0168-9525&lt;/isbn&gt;&lt;urls&gt;&lt;related-urls&gt;&lt;url&gt;http://www.sciencedirect.com/science/article/pii/S0168952500021399&lt;/url&gt;&lt;/related-urls&gt;&lt;/urls&gt;&lt;electronic-resource-num&gt;https://doi.org/10.1016/S0168-9525(00)02139-9&lt;/electronic-resource-num&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Ellegren</w:t>
      </w:r>
      <w:r w:rsidR="00243F0C">
        <w:rPr>
          <w:rFonts w:cstheme="minorHAnsi"/>
          <w:noProof/>
        </w:rPr>
        <w:t xml:space="preserve"> 2000)</w:t>
      </w:r>
      <w:r w:rsidRPr="009B5E54">
        <w:rPr>
          <w:rFonts w:cstheme="minorHAnsi"/>
        </w:rPr>
        <w:fldChar w:fldCharType="end"/>
      </w:r>
      <w:r w:rsidRPr="009B5E54">
        <w:rPr>
          <w:rFonts w:cstheme="minorHAnsi"/>
        </w:rPr>
        <w:t xml:space="preserve">.  </w:t>
      </w:r>
    </w:p>
    <w:p w14:paraId="10BCD313" w14:textId="77777777" w:rsidR="00EB71C6" w:rsidRPr="009B5E54" w:rsidRDefault="00EB71C6" w:rsidP="00EB71C6">
      <w:pPr>
        <w:rPr>
          <w:rFonts w:cstheme="minorHAnsi"/>
        </w:rPr>
      </w:pPr>
    </w:p>
    <w:p w14:paraId="36FA4C8E" w14:textId="0516AE10" w:rsidR="00EB71C6" w:rsidRPr="009B5E54" w:rsidRDefault="00EB71C6" w:rsidP="00EB71C6">
      <w:pPr>
        <w:rPr>
          <w:rFonts w:cstheme="minorHAnsi"/>
        </w:rPr>
      </w:pPr>
      <w:r w:rsidRPr="009B5E54">
        <w:rPr>
          <w:rFonts w:cstheme="minorHAnsi"/>
        </w:rPr>
        <w:t xml:space="preserve">Microsatellites have </w:t>
      </w:r>
      <w:r w:rsidR="00DD6C97">
        <w:rPr>
          <w:rFonts w:cstheme="minorHAnsi"/>
        </w:rPr>
        <w:t>been useful</w:t>
      </w:r>
      <w:r w:rsidRPr="009B5E54">
        <w:rPr>
          <w:rFonts w:cstheme="minorHAnsi"/>
        </w:rPr>
        <w:t xml:space="preserve"> to biologists as easily accessed genetic markers and some microsatellites have fundamental impacts on organismal functioning. Because of their relative neutrality microsatellites have been useful in inferences of population demography as well as genetic diversity </w:t>
      </w:r>
      <w:r w:rsidRPr="009B5E54">
        <w:rPr>
          <w:rFonts w:cstheme="minorHAnsi"/>
        </w:rPr>
        <w:fldChar w:fldCharType="begin"/>
      </w:r>
      <w:r w:rsidR="00315F27">
        <w:rPr>
          <w:rFonts w:cstheme="minorHAnsi"/>
        </w:rPr>
        <w:instrText xml:space="preserve"> ADDIN EN.CITE &lt;EndNote&gt;&lt;Cite&gt;&lt;Author&gt;Slatkin&lt;/Author&gt;&lt;Year&gt;1995&lt;/Year&gt;&lt;RecNum&gt;142&lt;/RecNum&gt;&lt;DisplayText&gt;(&lt;style face="smallcaps"&gt;Slatkin&lt;/style&gt; 1995; &lt;style face="smallcaps"&gt;Criscione&lt;/style&gt;&lt;style face="italic"&gt; et al.&lt;/style&gt; 2011)&lt;/DisplayText&gt;&lt;record&gt;&lt;rec-number&gt;142&lt;/rec-number&gt;&lt;foreign-keys&gt;&lt;key app="EN" db-id="psx5aavda22efleatx5vaweatapzwapastxd" timestamp="1582062981" guid="e2417932-161e-45e3-83db-58c9e0772da6"&gt;142&lt;/key&gt;&lt;/foreign-keys&gt;&lt;ref-type name="Journal Article"&gt;17&lt;/ref-type&gt;&lt;contributors&gt;&lt;authors&gt;&lt;author&gt;Slatkin, Montgomery&lt;/author&gt;&lt;/authors&gt;&lt;/contributors&gt;&lt;titles&gt;&lt;title&gt;A measure of population subdivision based on microsatellite allele frequencies&lt;/title&gt;&lt;secondary-title&gt;Genetics&lt;/secondary-title&gt;&lt;/titles&gt;&lt;periodical&gt;&lt;full-title&gt;Genetics&lt;/full-title&gt;&lt;/periodical&gt;&lt;pages&gt;457-462&lt;/pages&gt;&lt;volume&gt;139&lt;/volume&gt;&lt;number&gt;1&lt;/number&gt;&lt;dates&gt;&lt;year&gt;1995&lt;/year&gt;&lt;/dates&gt;&lt;isbn&gt;0016-6731&lt;/isbn&gt;&lt;urls&gt;&lt;/urls&gt;&lt;/record&gt;&lt;/Cite&gt;&lt;Cite&gt;&lt;Author&gt;Criscione&lt;/Author&gt;&lt;Year&gt;2011&lt;/Year&gt;&lt;RecNum&gt;2803&lt;/RecNum&gt;&lt;record&gt;&lt;rec-number&gt;2803&lt;/rec-number&gt;&lt;foreign-keys&gt;&lt;key app="EN" db-id="20tzrfeaqpde50e5e2dvtwp7sr5fsss0txe9" timestamp="1582735474"&gt;2803&lt;/key&gt;&lt;/foreign-keys&gt;&lt;ref-type name="Journal Article"&gt;17&lt;/ref-type&gt;&lt;contributors&gt;&lt;authors&gt;&lt;author&gt;Criscione, Charles D&lt;/author&gt;&lt;author&gt;Vilas, Roman&lt;/author&gt;&lt;author&gt;Paniagua, Esperanza&lt;/author&gt;&lt;author&gt;Blouin, Michael S&lt;/author&gt;&lt;/authors&gt;&lt;/contributors&gt;&lt;titles&gt;&lt;title&gt;More than meets the eye: detecting cryptic microgeographic population structure in a parasite with a complex life cycle&lt;/title&gt;&lt;secondary-title&gt;Molecular Ecology&lt;/secondary-title&gt;&lt;/titles&gt;&lt;periodical&gt;&lt;full-title&gt;Molecular ecology&lt;/full-title&gt;&lt;/periodical&gt;&lt;pages&gt;2510-2524&lt;/pages&gt;&lt;volume&gt;20&lt;/volume&gt;&lt;number&gt;12&lt;/number&gt;&lt;dates&gt;&lt;year&gt;2011&lt;/year&gt;&lt;/dates&gt;&lt;isbn&gt;0962-1083&lt;/isbn&gt;&lt;urls&gt;&lt;/urls&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Slatkin</w:t>
      </w:r>
      <w:r w:rsidR="00243F0C">
        <w:rPr>
          <w:rFonts w:cstheme="minorHAnsi"/>
          <w:noProof/>
        </w:rPr>
        <w:t xml:space="preserve"> 1995; </w:t>
      </w:r>
      <w:r w:rsidR="00243F0C" w:rsidRPr="00243F0C">
        <w:rPr>
          <w:rFonts w:cstheme="minorHAnsi"/>
          <w:smallCaps/>
          <w:noProof/>
        </w:rPr>
        <w:t>Criscione</w:t>
      </w:r>
      <w:r w:rsidR="00243F0C" w:rsidRPr="00243F0C">
        <w:rPr>
          <w:rFonts w:cstheme="minorHAnsi"/>
          <w:i/>
          <w:noProof/>
        </w:rPr>
        <w:t xml:space="preserve"> et al.</w:t>
      </w:r>
      <w:r w:rsidR="00243F0C">
        <w:rPr>
          <w:rFonts w:cstheme="minorHAnsi"/>
          <w:noProof/>
        </w:rPr>
        <w:t xml:space="preserve"> 2011)</w:t>
      </w:r>
      <w:r w:rsidRPr="009B5E54">
        <w:rPr>
          <w:rFonts w:cstheme="minorHAnsi"/>
        </w:rPr>
        <w:fldChar w:fldCharType="end"/>
      </w:r>
      <w:r w:rsidRPr="009B5E54">
        <w:rPr>
          <w:rFonts w:cstheme="minorHAnsi"/>
        </w:rPr>
        <w:t xml:space="preserve">. The large quantity and variability in microsatellites even within a species makes them useful for forensics </w:t>
      </w:r>
      <w:r w:rsidRPr="009B5E54">
        <w:rPr>
          <w:rFonts w:cstheme="minorHAnsi"/>
        </w:rPr>
        <w:fldChar w:fldCharType="begin"/>
      </w:r>
      <w:r w:rsidR="00315F27">
        <w:rPr>
          <w:rFonts w:cstheme="minorHAnsi"/>
        </w:rPr>
        <w:instrText xml:space="preserve"> ADDIN EN.CITE &lt;EndNote&gt;&lt;Cite&gt;&lt;Author&gt;Ballantyne&lt;/Author&gt;&lt;Year&gt;2010&lt;/Year&gt;&lt;RecNum&gt;143&lt;/RecNum&gt;&lt;DisplayText&gt;(&lt;style face="smallcaps"&gt;Ballantyne&lt;/style&gt;&lt;style face="italic"&gt; et al.&lt;/style&gt; 2010)&lt;/DisplayText&gt;&lt;record&gt;&lt;rec-number&gt;143&lt;/rec-number&gt;&lt;foreign-keys&gt;&lt;key app="EN" db-id="psx5aavda22efleatx5vaweatapzwapastxd" timestamp="1582062982" guid="c3804079-ac4f-4176-a25f-56f00c2e1cdb"&gt;143&lt;/key&gt;&lt;/foreign-keys&gt;&lt;ref-type name="Journal Article"&gt;17&lt;/ref-type&gt;&lt;contributors&gt;&lt;authors&gt;&lt;author&gt;Ballantyne, Kaye N&lt;/author&gt;&lt;author&gt;Goedbloed, Miriam&lt;/author&gt;&lt;author&gt;Fang, Rixun&lt;/author&gt;&lt;author&gt;Schaap, Onno&lt;/author&gt;&lt;author&gt;Lao, Oscar&lt;/author&gt;&lt;author&gt;Wollstein, Andreas&lt;/author&gt;&lt;author&gt;Choi, Ying&lt;/author&gt;&lt;author&gt;van Duijn, Kate&lt;/author&gt;&lt;author&gt;Vermeulen, Mark&lt;/author&gt;&lt;author&gt;Brauer, Silke&lt;/author&gt;&lt;/authors&gt;&lt;/contributors&gt;&lt;titles&gt;&lt;title&gt;Mutability of Y-chromosomal microsatellites: rates, characteristics, molecular bases, and forensic implications&lt;/title&gt;&lt;secondary-title&gt;The American Journal of Human Genetics&lt;/secondary-title&gt;&lt;/titles&gt;&lt;periodical&gt;&lt;full-title&gt;The American Journal of Human Genetics&lt;/full-title&gt;&lt;/periodical&gt;&lt;pages&gt;341-353&lt;/pages&gt;&lt;volume&gt;87&lt;/volume&gt;&lt;number&gt;3&lt;/number&gt;&lt;dates&gt;&lt;year&gt;2010&lt;/year&gt;&lt;/dates&gt;&lt;isbn&gt;0002-9297&lt;/isbn&gt;&lt;urls&gt;&lt;/urls&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Ballantyne</w:t>
      </w:r>
      <w:r w:rsidR="00243F0C" w:rsidRPr="00243F0C">
        <w:rPr>
          <w:rFonts w:cstheme="minorHAnsi"/>
          <w:i/>
          <w:noProof/>
        </w:rPr>
        <w:t xml:space="preserve"> et al.</w:t>
      </w:r>
      <w:r w:rsidR="00243F0C">
        <w:rPr>
          <w:rFonts w:cstheme="minorHAnsi"/>
          <w:noProof/>
        </w:rPr>
        <w:t xml:space="preserve"> 2010)</w:t>
      </w:r>
      <w:r w:rsidRPr="009B5E54">
        <w:rPr>
          <w:rFonts w:cstheme="minorHAnsi"/>
        </w:rPr>
        <w:fldChar w:fldCharType="end"/>
      </w:r>
      <w:r w:rsidRPr="009B5E54">
        <w:rPr>
          <w:rFonts w:cstheme="minorHAnsi"/>
        </w:rPr>
        <w:t xml:space="preserve">, kinship analysis </w:t>
      </w:r>
      <w:r w:rsidRPr="009B5E54">
        <w:rPr>
          <w:rFonts w:cstheme="minorHAnsi"/>
        </w:rPr>
        <w:fldChar w:fldCharType="begin"/>
      </w:r>
      <w:r w:rsidR="00315F27">
        <w:rPr>
          <w:rFonts w:cstheme="minorHAnsi"/>
        </w:rPr>
        <w:instrText xml:space="preserve"> ADDIN EN.CITE &lt;EndNote&gt;&lt;Cite&gt;&lt;Author&gt;Blouin&lt;/Author&gt;&lt;Year&gt;2003&lt;/Year&gt;&lt;RecNum&gt;144&lt;/RecNum&gt;&lt;DisplayText&gt;(&lt;style face="smallcaps"&gt;Blouin&lt;/style&gt; 2003)&lt;/DisplayText&gt;&lt;record&gt;&lt;rec-number&gt;144&lt;/rec-number&gt;&lt;foreign-keys&gt;&lt;key app="EN" db-id="psx5aavda22efleatx5vaweatapzwapastxd" timestamp="1582062982" guid="6bef9d8b-8c09-42f0-86f5-1f4026a19650"&gt;144&lt;/key&gt;&lt;/foreign-keys&gt;&lt;ref-type name="Journal Article"&gt;17&lt;/ref-type&gt;&lt;contributors&gt;&lt;authors&gt;&lt;author&gt;Blouin, Michael S&lt;/author&gt;&lt;/authors&gt;&lt;/contributors&gt;&lt;titles&gt;&lt;title&gt;DNA-based methods for pedigree reconstruction and kinship analysis in natural populations&lt;/title&gt;&lt;secondary-title&gt;Trends in Ecology &amp;amp; Evolution&lt;/secondary-title&gt;&lt;/titles&gt;&lt;periodical&gt;&lt;full-title&gt;Trends in Ecology &amp;amp; Evolution&lt;/full-title&gt;&lt;/periodical&gt;&lt;pages&gt;503-511&lt;/pages&gt;&lt;volume&gt;18&lt;/volume&gt;&lt;number&gt;10&lt;/number&gt;&lt;dates&gt;&lt;year&gt;2003&lt;/year&gt;&lt;/dates&gt;&lt;isbn&gt;0169-5347&lt;/isbn&gt;&lt;urls&gt;&lt;/urls&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Blouin</w:t>
      </w:r>
      <w:r w:rsidR="00243F0C">
        <w:rPr>
          <w:rFonts w:cstheme="minorHAnsi"/>
          <w:noProof/>
        </w:rPr>
        <w:t xml:space="preserve"> 2003)</w:t>
      </w:r>
      <w:r w:rsidRPr="009B5E54">
        <w:rPr>
          <w:rFonts w:cstheme="minorHAnsi"/>
        </w:rPr>
        <w:fldChar w:fldCharType="end"/>
      </w:r>
      <w:r w:rsidRPr="009B5E54">
        <w:rPr>
          <w:rFonts w:cstheme="minorHAnsi"/>
        </w:rPr>
        <w:t xml:space="preserve">, and medical profiling </w:t>
      </w:r>
      <w:r w:rsidRPr="009B5E54">
        <w:rPr>
          <w:rFonts w:cstheme="minorHAnsi"/>
        </w:rPr>
        <w:fldChar w:fldCharType="begin"/>
      </w:r>
      <w:r w:rsidR="00315F27">
        <w:rPr>
          <w:rFonts w:cstheme="minorHAnsi"/>
        </w:rPr>
        <w:instrText xml:space="preserve"> ADDIN EN.CITE &lt;EndNote&gt;&lt;Cite&gt;&lt;Author&gt;Highnam&lt;/Author&gt;&lt;Year&gt;2012&lt;/Year&gt;&lt;RecNum&gt;151&lt;/RecNum&gt;&lt;DisplayText&gt;(&lt;style face="smallcaps"&gt;Highnam&lt;/style&gt;&lt;style face="italic"&gt; et al.&lt;/style&gt; 2012)&lt;/DisplayText&gt;&lt;record&gt;&lt;rec-number&gt;151&lt;/rec-number&gt;&lt;foreign-keys&gt;&lt;key app="EN" db-id="psx5aavda22efleatx5vaweatapzwapastxd" timestamp="1582062982" guid="ba9b758e-a0cf-4b90-9105-8134356f1b00"&gt;151&lt;/key&gt;&lt;/foreign-keys&gt;&lt;ref-type name="Journal Article"&gt;17&lt;/ref-type&gt;&lt;contributors&gt;&lt;authors&gt;&lt;author&gt;Highnam, Gareth&lt;/author&gt;&lt;author&gt;Franck, Christopher&lt;/author&gt;&lt;author&gt;Martin, Andy&lt;/author&gt;&lt;author&gt;Stephens, Calvin&lt;/author&gt;&lt;author&gt;Puthige, Ashwin&lt;/author&gt;&lt;author&gt;Mittelman, David&lt;/author&gt;&lt;/authors&gt;&lt;/contributors&gt;&lt;titles&gt;&lt;title&gt;Accurate human microsatellite genotypes from high-throughput resequencing data using informed error profiles&lt;/title&gt;&lt;secondary-title&gt;Nucleic Acids Research&lt;/secondary-title&gt;&lt;/titles&gt;&lt;periodical&gt;&lt;full-title&gt;Nucleic Acids Research&lt;/full-title&gt;&lt;/periodical&gt;&lt;pages&gt;e32-e32&lt;/pages&gt;&lt;volume&gt;41&lt;/volume&gt;&lt;number&gt;1&lt;/number&gt;&lt;dates&gt;&lt;year&gt;2012&lt;/year&gt;&lt;/dates&gt;&lt;isbn&gt;1362-4962&lt;/isbn&gt;&lt;urls&gt;&lt;/urls&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Highnam</w:t>
      </w:r>
      <w:r w:rsidR="00243F0C" w:rsidRPr="00243F0C">
        <w:rPr>
          <w:rFonts w:cstheme="minorHAnsi"/>
          <w:i/>
          <w:noProof/>
        </w:rPr>
        <w:t xml:space="preserve"> et al.</w:t>
      </w:r>
      <w:r w:rsidR="00243F0C">
        <w:rPr>
          <w:rFonts w:cstheme="minorHAnsi"/>
          <w:noProof/>
        </w:rPr>
        <w:t xml:space="preserve"> 2012)</w:t>
      </w:r>
      <w:r w:rsidRPr="009B5E54">
        <w:rPr>
          <w:rFonts w:cstheme="minorHAnsi"/>
        </w:rPr>
        <w:fldChar w:fldCharType="end"/>
      </w:r>
      <w:r w:rsidRPr="009B5E54">
        <w:rPr>
          <w:rFonts w:cstheme="minorHAnsi"/>
        </w:rPr>
        <w:t xml:space="preserve">. </w:t>
      </w:r>
      <w:del w:id="4" w:author="Microsoft Office User" w:date="2020-07-11T16:07:00Z">
        <w:r w:rsidRPr="009B5E54" w:rsidDel="008372F9">
          <w:rPr>
            <w:rFonts w:cstheme="minorHAnsi"/>
          </w:rPr>
          <w:delText xml:space="preserve">Lastly, microsatellites can serve as biological clocks on an evolutionary timescale allowing for quantifying the rate of expansion and contraction in these repeat regions </w:delText>
        </w:r>
        <w:r w:rsidRPr="009B5E54" w:rsidDel="008372F9">
          <w:rPr>
            <w:rFonts w:cstheme="minorHAnsi"/>
          </w:rPr>
          <w:fldChar w:fldCharType="begin"/>
        </w:r>
        <w:r w:rsidR="00315F27" w:rsidDel="008372F9">
          <w:rPr>
            <w:rFonts w:cstheme="minorHAnsi"/>
          </w:rPr>
          <w:delInstrText xml:space="preserve"> ADDIN EN.CITE &lt;EndNote&gt;&lt;Cite&gt;&lt;Author&gt;Sun&lt;/Author&gt;&lt;Year&gt;2009&lt;/Year&gt;&lt;RecNum&gt;145&lt;/RecNum&gt;&lt;DisplayText&gt;(&lt;style face="smallcaps"&gt;Sun&lt;/style&gt;&lt;style face="italic"&gt; et al.&lt;/style&gt; 2009)&lt;/DisplayText&gt;&lt;record&gt;&lt;rec-number&gt;145&lt;/rec-number&gt;&lt;foreign-keys&gt;&lt;key app="EN" db-id="psx5aavda22efleatx5vaweatapzwapastxd" timestamp="1582062982" guid="4837c248-ed52-4961-bbea-30dafa48c650"&gt;145&lt;/key&gt;&lt;/foreign-keys&gt;&lt;ref-type name="Journal Article"&gt;17&lt;/ref-type&gt;&lt;contributors&gt;&lt;authors&gt;&lt;author&gt;Sun, James X&lt;/author&gt;&lt;author&gt;Mullikin, James C&lt;/author&gt;&lt;author&gt;Patterson, Nick&lt;/author&gt;&lt;author&gt;Reich, David E&lt;/author&gt;&lt;/authors&gt;&lt;/contributors&gt;&lt;titles&gt;&lt;title&gt;Microsatellites are molecular clocks that support accurate inferences about history&lt;/title&gt;&lt;secondary-title&gt;Molecular Biology and Evolution&lt;/secondary-title&gt;&lt;/titles&gt;&lt;periodical&gt;&lt;full-title&gt;Molecular Biology and Evolution&lt;/full-title&gt;&lt;/periodical&gt;&lt;pages&gt;1017-1027&lt;/pages&gt;&lt;volume&gt;26&lt;/volume&gt;&lt;number&gt;5&lt;/number&gt;&lt;dates&gt;&lt;year&gt;2009&lt;/year&gt;&lt;/dates&gt;&lt;isbn&gt;1537-1719&lt;/isbn&gt;&lt;urls&gt;&lt;/urls&gt;&lt;/record&gt;&lt;/Cite&gt;&lt;/EndNote&gt;</w:delInstrText>
        </w:r>
        <w:r w:rsidRPr="009B5E54" w:rsidDel="008372F9">
          <w:rPr>
            <w:rFonts w:cstheme="minorHAnsi"/>
          </w:rPr>
          <w:fldChar w:fldCharType="separate"/>
        </w:r>
        <w:r w:rsidR="00243F0C" w:rsidDel="008372F9">
          <w:rPr>
            <w:rFonts w:cstheme="minorHAnsi"/>
            <w:noProof/>
          </w:rPr>
          <w:delText>(</w:delText>
        </w:r>
        <w:r w:rsidR="00243F0C" w:rsidRPr="00243F0C" w:rsidDel="008372F9">
          <w:rPr>
            <w:rFonts w:cstheme="minorHAnsi"/>
            <w:smallCaps/>
            <w:noProof/>
          </w:rPr>
          <w:delText>Sun</w:delText>
        </w:r>
        <w:r w:rsidR="00243F0C" w:rsidRPr="00243F0C" w:rsidDel="008372F9">
          <w:rPr>
            <w:rFonts w:cstheme="minorHAnsi"/>
            <w:i/>
            <w:noProof/>
          </w:rPr>
          <w:delText xml:space="preserve"> et al.</w:delText>
        </w:r>
        <w:r w:rsidR="00243F0C" w:rsidDel="008372F9">
          <w:rPr>
            <w:rFonts w:cstheme="minorHAnsi"/>
            <w:noProof/>
          </w:rPr>
          <w:delText xml:space="preserve"> 2009)</w:delText>
        </w:r>
        <w:r w:rsidRPr="009B5E54" w:rsidDel="008372F9">
          <w:rPr>
            <w:rFonts w:cstheme="minorHAnsi"/>
          </w:rPr>
          <w:fldChar w:fldCharType="end"/>
        </w:r>
        <w:r w:rsidRPr="009B5E54" w:rsidDel="008372F9">
          <w:rPr>
            <w:rFonts w:cstheme="minorHAnsi"/>
          </w:rPr>
          <w:delText>. These SSRs</w:delText>
        </w:r>
      </w:del>
      <w:ins w:id="5" w:author="Microsoft Office User" w:date="2020-07-11T16:07:00Z">
        <w:r w:rsidR="008372F9">
          <w:rPr>
            <w:rFonts w:cstheme="minorHAnsi"/>
          </w:rPr>
          <w:t>Microsatellites</w:t>
        </w:r>
      </w:ins>
      <w:r w:rsidRPr="009B5E54">
        <w:rPr>
          <w:rFonts w:cstheme="minorHAnsi"/>
        </w:rPr>
        <w:t xml:space="preserve"> </w:t>
      </w:r>
      <w:del w:id="6" w:author="Microsoft Office User" w:date="2020-07-11T16:07:00Z">
        <w:r w:rsidRPr="009B5E54" w:rsidDel="008372F9">
          <w:rPr>
            <w:rFonts w:cstheme="minorHAnsi"/>
          </w:rPr>
          <w:delText>have been found to have importance</w:delText>
        </w:r>
      </w:del>
      <w:ins w:id="7" w:author="Microsoft Office User" w:date="2020-07-11T16:07:00Z">
        <w:r w:rsidR="008372F9">
          <w:rPr>
            <w:rFonts w:cstheme="minorHAnsi"/>
          </w:rPr>
          <w:t xml:space="preserve">also </w:t>
        </w:r>
      </w:ins>
      <w:ins w:id="8" w:author="Microsoft Office User" w:date="2020-07-11T16:08:00Z">
        <w:r w:rsidR="008372F9">
          <w:rPr>
            <w:rFonts w:cstheme="minorHAnsi"/>
          </w:rPr>
          <w:t xml:space="preserve">play an </w:t>
        </w:r>
      </w:ins>
      <w:ins w:id="9" w:author="Microsoft Office User" w:date="2020-07-11T16:07:00Z">
        <w:r w:rsidR="008372F9">
          <w:rPr>
            <w:rFonts w:cstheme="minorHAnsi"/>
          </w:rPr>
          <w:t>important</w:t>
        </w:r>
      </w:ins>
      <w:r w:rsidRPr="009B5E54">
        <w:rPr>
          <w:rFonts w:cstheme="minorHAnsi"/>
        </w:rPr>
        <w:t xml:space="preserve"> in chromatin </w:t>
      </w:r>
      <w:del w:id="10" w:author="Microsoft Office User" w:date="2020-07-11T16:07:00Z">
        <w:r w:rsidRPr="009B5E54" w:rsidDel="008372F9">
          <w:rPr>
            <w:rFonts w:cstheme="minorHAnsi"/>
          </w:rPr>
          <w:delText xml:space="preserve">organization in chromosomal </w:delText>
        </w:r>
      </w:del>
      <w:r w:rsidRPr="009B5E54">
        <w:rPr>
          <w:rFonts w:cstheme="minorHAnsi"/>
        </w:rPr>
        <w:t xml:space="preserve">organization </w:t>
      </w:r>
      <w:r w:rsidRPr="009B5E54">
        <w:rPr>
          <w:rFonts w:cstheme="minorHAnsi"/>
        </w:rPr>
        <w:fldChar w:fldCharType="begin">
          <w:fldData xml:space="preserve">PEVuZE5vdGU+PENpdGU+PEF1dGhvcj5GaWVsZCBEPC9BdXRob3I+PFllYXI+MTk5ODwvWWVhcj48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</w:fldData>
        </w:fldChar>
      </w:r>
      <w:r w:rsidR="00315F27">
        <w:rPr>
          <w:rFonts w:cstheme="minorHAnsi"/>
        </w:rPr>
        <w:instrText xml:space="preserve"> ADDIN EN.CITE </w:instrText>
      </w:r>
      <w:r w:rsidR="00315F27">
        <w:rPr>
          <w:rFonts w:cstheme="minorHAnsi"/>
        </w:rPr>
        <w:fldChar w:fldCharType="begin">
          <w:fldData xml:space="preserve">PEVuZE5vdGU+PENpdGU+PEF1dGhvcj5GaWVsZCBEPC9BdXRob3I+PFllYXI+MTk5ODwvWWVhcj48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</w:fldData>
        </w:fldChar>
      </w:r>
      <w:r w:rsidR="00315F27">
        <w:rPr>
          <w:rFonts w:cstheme="minorHAnsi"/>
        </w:rPr>
        <w:instrText xml:space="preserve"> ADDIN EN.CITE.DATA </w:instrText>
      </w:r>
      <w:r w:rsidR="00315F27">
        <w:rPr>
          <w:rFonts w:cstheme="minorHAnsi"/>
        </w:rPr>
      </w:r>
      <w:r w:rsidR="00315F27">
        <w:rPr>
          <w:rFonts w:cstheme="minorHAnsi"/>
        </w:rPr>
        <w:fldChar w:fldCharType="end"/>
      </w:r>
      <w:r w:rsidRPr="009B5E54">
        <w:rPr>
          <w:rFonts w:cstheme="minorHAnsi"/>
        </w:rPr>
      </w:r>
      <w:r w:rsidRPr="009B5E54">
        <w:rPr>
          <w:rFonts w:cstheme="minorHAnsi"/>
        </w:rPr>
        <w:fldChar w:fldCharType="separate"/>
      </w:r>
      <w:r w:rsidR="00243F0C">
        <w:rPr>
          <w:rFonts w:cstheme="minorHAnsi"/>
          <w:noProof/>
        </w:rPr>
        <w:t>(</w:t>
      </w:r>
      <w:r w:rsidR="00243F0C" w:rsidRPr="00243F0C">
        <w:rPr>
          <w:rFonts w:cstheme="minorHAnsi"/>
          <w:smallCaps/>
          <w:noProof/>
        </w:rPr>
        <w:t>Field D</w:t>
      </w:r>
      <w:r w:rsidR="00243F0C">
        <w:rPr>
          <w:rFonts w:cstheme="minorHAnsi"/>
          <w:noProof/>
        </w:rPr>
        <w:t xml:space="preserve"> 1998)</w:t>
      </w:r>
      <w:r w:rsidRPr="009B5E54">
        <w:rPr>
          <w:rFonts w:cstheme="minorHAnsi"/>
        </w:rPr>
        <w:fldChar w:fldCharType="end"/>
      </w:r>
      <w:r w:rsidRPr="009B5E54">
        <w:rPr>
          <w:rFonts w:cstheme="minorHAnsi"/>
        </w:rPr>
        <w:t xml:space="preserve">, DNA structure </w:t>
      </w:r>
      <w:r w:rsidRPr="009B5E54">
        <w:rPr>
          <w:rFonts w:cstheme="minorHAnsi"/>
        </w:rPr>
        <w:fldChar w:fldCharType="begin"/>
      </w:r>
      <w:r w:rsidR="00243F0C">
        <w:rPr>
          <w:rFonts w:cstheme="minorHAnsi"/>
        </w:rPr>
        <w:instrText xml:space="preserve"> ADDIN EN.CITE &lt;EndNote&gt;&lt;Cite&gt;&lt;Author&gt;Pearson&lt;/Author&gt;&lt;Year&gt;1996&lt;/Year&gt;&lt;RecNum&gt;186&lt;/RecNum&gt;&lt;DisplayText&gt;(&lt;style face="smallcaps"&gt;Pearson and Sinden&lt;/style&gt; 1996)&lt;/DisplayText&gt;&lt;record&gt;&lt;rec-number&gt;186&lt;/rec-number&gt;&lt;foreign-keys&gt;&lt;key app="EN" db-id="psx5aavda22efleatx5vaweatapzwapastxd" timestamp="1582062983" guid="7a0205db-36ca-4653-84a5-d4ccc8f3d77d"&gt;186&lt;/key&gt;&lt;/foreign-keys&gt;&lt;ref-type name="Journal Article"&gt;17&lt;/ref-type&gt;&lt;contributors&gt;&lt;authors&gt;&lt;author&gt;Pearson, Christopher E.&lt;/author&gt;&lt;author&gt;Sinden, Richard R.&lt;/author&gt;&lt;/authors&gt;&lt;/contributors&gt;&lt;titles&gt;&lt;title&gt;Alternative structures in duplex DNA formed within the trinucleotide repeats of the myotonic dystrophy and fragile X loci&lt;/title&gt;&lt;secondary-title&gt;Biochemistry&lt;/secondary-title&gt;&lt;/titles&gt;&lt;periodical&gt;&lt;full-title&gt;Biochemistry&lt;/full-title&gt;&lt;/periodical&gt;&lt;pages&gt;5041-5053&lt;/pages&gt;&lt;volume&gt;35&lt;/volume&gt;&lt;number&gt;15&lt;/number&gt;&lt;dates&gt;&lt;year&gt;1996&lt;/year&gt;&lt;pub-dates&gt;&lt;date&gt;1996/01/01&lt;/date&gt;&lt;/pub-dates&gt;&lt;/dates&gt;&lt;publisher&gt;American Chemical Society&lt;/publisher&gt;&lt;isbn&gt;0006-2960&lt;/isbn&gt;&lt;urls&gt;&lt;related-urls&gt;&lt;url&gt;https://doi.org/10.1021/bi9601013&lt;/url&gt;&lt;/related-urls&gt;&lt;/urls&gt;&lt;electronic-resource-num&gt;10.1021/bi9601013&lt;/electronic-resource-num&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Pearson and Sinden</w:t>
      </w:r>
      <w:r w:rsidR="00243F0C">
        <w:rPr>
          <w:rFonts w:cstheme="minorHAnsi"/>
          <w:noProof/>
        </w:rPr>
        <w:t xml:space="preserve"> 1996)</w:t>
      </w:r>
      <w:r w:rsidRPr="009B5E54">
        <w:rPr>
          <w:rFonts w:cstheme="minorHAnsi"/>
        </w:rPr>
        <w:fldChar w:fldCharType="end"/>
      </w:r>
      <w:r w:rsidRPr="009B5E54">
        <w:rPr>
          <w:rFonts w:cstheme="minorHAnsi"/>
        </w:rPr>
        <w:t xml:space="preserve"> and centromeres and telomeres </w:t>
      </w:r>
      <w:r w:rsidRPr="009B5E54">
        <w:rPr>
          <w:rFonts w:cstheme="minorHAnsi"/>
        </w:rPr>
        <w:fldChar w:fldCharType="begin"/>
      </w:r>
      <w:r w:rsidR="00315F27">
        <w:rPr>
          <w:rFonts w:cstheme="minorHAnsi"/>
        </w:rPr>
        <w:instrText xml:space="preserve"> ADDIN EN.CITE &lt;EndNote&gt;&lt;Cite&gt;&lt;Author&gt;Schmidt&lt;/Author&gt;&lt;Year&gt;1996&lt;/Year&gt;&lt;RecNum&gt;184&lt;/RecNum&gt;&lt;DisplayText&gt;(&lt;style face="smallcaps"&gt;Schmidt and Heslop-Harrison&lt;/style&gt; 1996)&lt;/DisplayText&gt;&lt;record&gt;&lt;rec-number&gt;184&lt;/rec-number&gt;&lt;foreign-keys&gt;&lt;key app="EN" db-id="psx5aavda22efleatx5vaweatapzwapastxd" timestamp="1582062983" guid="48c1e0ef-55ad-4d9d-b2aa-943c879bc088"&gt;184&lt;/key&gt;&lt;/foreign-keys&gt;&lt;ref-type name="Journal Article"&gt;17&lt;/ref-type&gt;&lt;contributors&gt;&lt;authors&gt;&lt;author&gt;Schmidt, T.&lt;/author&gt;&lt;author&gt;Heslop-Harrison, J. S.&lt;/author&gt;&lt;/authors&gt;&lt;/contributors&gt;&lt;titles&gt;&lt;title&gt;The physical and genomic organization of microsatellites in sugar beet&lt;/title&gt;&lt;secondary-title&gt;Proceedings of the National Academy of Sciences&lt;/secondary-title&gt;&lt;/titles&gt;&lt;periodical&gt;&lt;full-title&gt;Proceedings of the National Academy of Sciences&lt;/full-title&gt;&lt;/periodical&gt;&lt;pages&gt;8761&lt;/pages&gt;&lt;volume&gt;93&lt;/volume&gt;&lt;number&gt;16&lt;/number&gt;&lt;dates&gt;&lt;year&gt;1996&lt;/year&gt;&lt;/dates&gt;&lt;urls&gt;&lt;related-urls&gt;&lt;url&gt;http://www.pnas.org/content/93/16/8761.abstract&lt;/url&gt;&lt;/related-urls&gt;&lt;/urls&gt;&lt;electronic-resource-num&gt;10.1073/pnas.93.16.8761&lt;/electronic-resource-num&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Schmidt and Heslop-Harrison</w:t>
      </w:r>
      <w:r w:rsidR="00243F0C">
        <w:rPr>
          <w:rFonts w:cstheme="minorHAnsi"/>
          <w:noProof/>
        </w:rPr>
        <w:t xml:space="preserve"> 1996)</w:t>
      </w:r>
      <w:r w:rsidRPr="009B5E54">
        <w:rPr>
          <w:rFonts w:cstheme="minorHAnsi"/>
        </w:rPr>
        <w:fldChar w:fldCharType="end"/>
      </w:r>
      <w:del w:id="11" w:author="Microsoft Office User" w:date="2020-07-11T16:08:00Z">
        <w:r w:rsidRPr="009B5E54" w:rsidDel="008372F9">
          <w:rPr>
            <w:rFonts w:cstheme="minorHAnsi"/>
          </w:rPr>
          <w:delText xml:space="preserve"> as they are raw material for functional units</w:delText>
        </w:r>
      </w:del>
      <w:r w:rsidRPr="009B5E54">
        <w:rPr>
          <w:rFonts w:cstheme="minorHAnsi"/>
        </w:rPr>
        <w:t xml:space="preserve">. However, the most studied effect of microsatellites is in the regulation of gene activity, where microsatellites can impact transcription </w:t>
      </w:r>
      <w:r w:rsidRPr="009B5E54">
        <w:rPr>
          <w:rFonts w:cstheme="minorHAnsi"/>
        </w:rPr>
        <w:fldChar w:fldCharType="begin"/>
      </w:r>
      <w:r w:rsidR="00315F27">
        <w:rPr>
          <w:rFonts w:cstheme="minorHAnsi"/>
        </w:rPr>
        <w:instrText xml:space="preserve"> ADDIN EN.CITE &lt;EndNote&gt;&lt;Cite&gt;&lt;Author&gt;Hoffman&lt;/Author&gt;&lt;Year&gt;1990&lt;/Year&gt;&lt;RecNum&gt;163&lt;/RecNum&gt;&lt;DisplayText&gt;(&lt;style face="smallcaps"&gt;Hoffman&lt;/style&gt;&lt;style face="italic"&gt; et al.&lt;/style&gt; 1990)&lt;/DisplayText&gt;&lt;record&gt;&lt;rec-number&gt;163&lt;/rec-number&gt;&lt;foreign-keys&gt;&lt;key app="EN" db-id="psx5aavda22efleatx5vaweatapzwapastxd" timestamp="1582062982" guid="15044ab9-2058-436a-8c31-10f70c093bdd"&gt;163&lt;/key&gt;&lt;/foreign-keys&gt;&lt;ref-type name="Journal Article"&gt;17&lt;/ref-type&gt;&lt;contributors&gt;&lt;authors&gt;&lt;author&gt;Hoffman, E. K.&lt;/author&gt;&lt;author&gt;Trusko, S. P.&lt;/author&gt;&lt;author&gt;Murphy, M.&lt;/author&gt;&lt;author&gt;George, D. L.&lt;/author&gt;&lt;/authors&gt;&lt;/contributors&gt;&lt;titles&gt;&lt;title&gt;An S1 nuclease-sensitive homopurine/homopyrimidine domain in the c-Ki-ras promoter interacts with a nuclear factor&lt;/title&gt;&lt;secondary-title&gt;Proceedings of the National Academy of Sciences&lt;/secondary-title&gt;&lt;/titles&gt;&lt;periodical&gt;&lt;full-title&gt;Proceedings of the National Academy of Sciences&lt;/full-title&gt;&lt;/periodical&gt;&lt;pages&gt;2705&lt;/pages&gt;&lt;volume&gt;87&lt;/volume&gt;&lt;number&gt;7&lt;/number&gt;&lt;dates&gt;&lt;year&gt;1990&lt;/year&gt;&lt;/dates&gt;&lt;urls&gt;&lt;related-urls&gt;&lt;url&gt;http://www.pnas.org/content/87/7/2705.abstract&lt;/url&gt;&lt;/related-urls&gt;&lt;/urls&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Hoffman</w:t>
      </w:r>
      <w:r w:rsidR="00243F0C" w:rsidRPr="00243F0C">
        <w:rPr>
          <w:rFonts w:cstheme="minorHAnsi"/>
          <w:i/>
          <w:noProof/>
        </w:rPr>
        <w:t xml:space="preserve"> et al.</w:t>
      </w:r>
      <w:r w:rsidR="00243F0C">
        <w:rPr>
          <w:rFonts w:cstheme="minorHAnsi"/>
          <w:noProof/>
        </w:rPr>
        <w:t xml:space="preserve"> 1990)</w:t>
      </w:r>
      <w:r w:rsidRPr="009B5E54">
        <w:rPr>
          <w:rFonts w:cstheme="minorHAnsi"/>
        </w:rPr>
        <w:fldChar w:fldCharType="end"/>
      </w:r>
      <w:r w:rsidRPr="009B5E54">
        <w:rPr>
          <w:rFonts w:cstheme="minorHAnsi"/>
        </w:rPr>
        <w:t xml:space="preserve">, gene expression </w:t>
      </w:r>
      <w:r w:rsidRPr="009B5E54">
        <w:rPr>
          <w:rFonts w:cstheme="minorHAnsi"/>
        </w:rPr>
        <w:fldChar w:fldCharType="begin"/>
      </w:r>
      <w:r w:rsidR="00315F27">
        <w:rPr>
          <w:rFonts w:cstheme="minorHAnsi"/>
        </w:rPr>
        <w:instrText xml:space="preserve"> ADDIN EN.CITE &lt;EndNote&gt;&lt;Cite&gt;&lt;Author&gt;Chamberlain&lt;/Author&gt;&lt;Year&gt;1994&lt;/Year&gt;&lt;RecNum&gt;170&lt;/RecNum&gt;&lt;DisplayText&gt;(&lt;style face="smallcaps"&gt;Chamberlain&lt;/style&gt;&lt;style face="italic"&gt; et al.&lt;/style&gt; 1994)&lt;/DisplayText&gt;&lt;record&gt;&lt;rec-number&gt;170&lt;/rec-number&gt;&lt;foreign-keys&gt;&lt;key app="EN" db-id="psx5aavda22efleatx5vaweatapzwapastxd" timestamp="1582062982" guid="52b84992-812b-4c94-94ae-59c47d7178fb"&gt;170&lt;/key&gt;&lt;/foreign-keys&gt;&lt;ref-type name="Journal Article"&gt;17&lt;/ref-type&gt;&lt;contributors&gt;&lt;authors&gt;&lt;author&gt;Chamberlain, Nancy L&lt;/author&gt;&lt;author&gt;Driver, Erika D&lt;/author&gt;&lt;author&gt;Miesfeld, Roger L&lt;/author&gt;&lt;/authors&gt;&lt;/contributors&gt;&lt;titles&gt;&lt;title&gt;The length and location of CAG trinucleotide repeats in the androgen receptor N-terminal domain affect transactivation function&lt;/title&gt;&lt;secondary-title&gt;Nucleic Acids Research&lt;/secondary-title&gt;&lt;/titles&gt;&lt;periodical&gt;&lt;full-title&gt;Nucleic Acids Research&lt;/full-title&gt;&lt;/periodical&gt;&lt;pages&gt;3181-3186&lt;/pages&gt;&lt;volume&gt;22&lt;/volume&gt;&lt;number&gt;15&lt;/number&gt;&lt;dates&gt;&lt;year&gt;1994&lt;/year&gt;&lt;/dates&gt;&lt;isbn&gt;1362-4962&lt;/isbn&gt;&lt;urls&gt;&lt;/urls&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Chamberlain</w:t>
      </w:r>
      <w:r w:rsidR="00243F0C" w:rsidRPr="00243F0C">
        <w:rPr>
          <w:rFonts w:cstheme="minorHAnsi"/>
          <w:i/>
          <w:noProof/>
        </w:rPr>
        <w:t xml:space="preserve"> et al.</w:t>
      </w:r>
      <w:r w:rsidR="00243F0C">
        <w:rPr>
          <w:rFonts w:cstheme="minorHAnsi"/>
          <w:noProof/>
        </w:rPr>
        <w:t xml:space="preserve"> 1994)</w:t>
      </w:r>
      <w:r w:rsidRPr="009B5E54">
        <w:rPr>
          <w:rFonts w:cstheme="minorHAnsi"/>
        </w:rPr>
        <w:fldChar w:fldCharType="end"/>
      </w:r>
      <w:r w:rsidRPr="009B5E54">
        <w:rPr>
          <w:rFonts w:cstheme="minorHAnsi"/>
        </w:rPr>
        <w:t xml:space="preserve">, protein binding </w:t>
      </w:r>
      <w:r w:rsidRPr="009B5E54">
        <w:rPr>
          <w:rFonts w:cstheme="minorHAnsi"/>
        </w:rPr>
        <w:fldChar w:fldCharType="begin"/>
      </w:r>
      <w:r w:rsidR="00315F27">
        <w:rPr>
          <w:rFonts w:cstheme="minorHAnsi"/>
        </w:rPr>
        <w:instrText xml:space="preserve"> ADDIN EN.CITE &lt;EndNote&gt;&lt;Cite&gt;&lt;Author&gt;Lue&lt;/Author&gt;&lt;Year&gt;1989&lt;/Year&gt;&lt;RecNum&gt;167&lt;/RecNum&gt;&lt;DisplayText&gt;(&lt;style face="smallcaps"&gt;Lue&lt;/style&gt;&lt;style face="italic"&gt; et al.&lt;/style&gt; 1989)&lt;/DisplayText&gt;&lt;record&gt;&lt;rec-number&gt;167&lt;/rec-number&gt;&lt;foreign-keys&gt;&lt;key app="EN" db-id="psx5aavda22efleatx5vaweatapzwapastxd" timestamp="1582062982" guid="10010715-9f49-401c-ae12-6dbb394107ae"&gt;167&lt;/key&gt;&lt;/foreign-keys&gt;&lt;ref-type name="Journal Article"&gt;17&lt;/ref-type&gt;&lt;contributors&gt;&lt;authors&gt;&lt;author&gt;Lue, N. F.&lt;/author&gt;&lt;author&gt;Buchman, A. R.&lt;/author&gt;&lt;author&gt;Kornberg, R. D.&lt;/author&gt;&lt;/authors&gt;&lt;/contributors&gt;&lt;titles&gt;&lt;title&gt;Activation of yeast RNA polymerase II transcription by a thymidine-rich upstream element in vitro&lt;/title&gt;&lt;secondary-title&gt;Proceedings of the National Academy of Sciences&lt;/secondary-title&gt;&lt;/titles&gt;&lt;periodical&gt;&lt;full-title&gt;Proceedings of the National Academy of Sciences&lt;/full-title&gt;&lt;/periodical&gt;&lt;pages&gt;486&lt;/pages&gt;&lt;volume&gt;86&lt;/volume&gt;&lt;number&gt;2&lt;/number&gt;&lt;dates&gt;&lt;year&gt;1989&lt;/year&gt;&lt;/dates&gt;&lt;urls&gt;&lt;related-urls&gt;&lt;url&gt;http://www.pnas.org/content/86/2/486.abstract&lt;/url&gt;&lt;/related-urls&gt;&lt;/urls&gt;&lt;electronic-resource-num&gt;10.1073/pnas.86.2.486&lt;/electronic-resource-num&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Lue</w:t>
      </w:r>
      <w:r w:rsidR="00243F0C" w:rsidRPr="00243F0C">
        <w:rPr>
          <w:rFonts w:cstheme="minorHAnsi"/>
          <w:i/>
          <w:noProof/>
        </w:rPr>
        <w:t xml:space="preserve"> et al.</w:t>
      </w:r>
      <w:r w:rsidR="00243F0C">
        <w:rPr>
          <w:rFonts w:cstheme="minorHAnsi"/>
          <w:noProof/>
        </w:rPr>
        <w:t xml:space="preserve"> 1989)</w:t>
      </w:r>
      <w:r w:rsidRPr="009B5E54">
        <w:rPr>
          <w:rFonts w:cstheme="minorHAnsi"/>
        </w:rPr>
        <w:fldChar w:fldCharType="end"/>
      </w:r>
      <w:r w:rsidRPr="009B5E54">
        <w:rPr>
          <w:rFonts w:cstheme="minorHAnsi"/>
        </w:rPr>
        <w:t xml:space="preserve">, translation </w:t>
      </w:r>
      <w:r w:rsidRPr="009B5E54">
        <w:rPr>
          <w:rFonts w:cstheme="minorHAnsi"/>
        </w:rPr>
        <w:fldChar w:fldCharType="begin"/>
      </w:r>
      <w:r w:rsidR="00315F27">
        <w:rPr>
          <w:rFonts w:cstheme="minorHAnsi"/>
        </w:rPr>
        <w:instrText xml:space="preserve"> ADDIN EN.CITE &lt;EndNote&gt;&lt;Cite&gt;&lt;Author&gt;Sandberg&lt;/Author&gt;&lt;Year&gt;1997&lt;/Year&gt;&lt;RecNum&gt;183&lt;/RecNum&gt;&lt;DisplayText&gt;(&lt;style face="smallcaps"&gt;Sandberg and Schalling&lt;/style&gt; 1997)&lt;/DisplayText&gt;&lt;record&gt;&lt;rec-number&gt;183&lt;/rec-number&gt;&lt;foreign-keys&gt;&lt;key app="EN" db-id="psx5aavda22efleatx5vaweatapzwapastxd" timestamp="1582062983" guid="8a09e80a-69a1-47b8-a788-ab745bac6214"&gt;183&lt;/key&gt;&lt;/foreign-keys&gt;&lt;ref-type name="Journal Article"&gt;17&lt;/ref-type&gt;&lt;contributors&gt;&lt;authors&gt;&lt;author&gt;Sandberg, G.&lt;/author&gt;&lt;author&gt;Schalling, M.&lt;/author&gt;&lt;/authors&gt;&lt;/contributors&gt;&lt;titles&gt;&lt;title&gt;Effect of in vitro promoter methylation and CGG repeat expansion on FMR-1 expression&lt;/title&gt;&lt;secondary-title&gt;Nucleic Acids Research&lt;/secondary-title&gt;&lt;/titles&gt;&lt;periodical&gt;&lt;full-title&gt;Nucleic Acids Research&lt;/full-title&gt;&lt;/periodical&gt;&lt;pages&gt;2883-2887&lt;/pages&gt;&lt;volume&gt;25&lt;/volume&gt;&lt;number&gt;14&lt;/number&gt;&lt;dates&gt;&lt;year&gt;1997&lt;/year&gt;&lt;/dates&gt;&lt;isbn&gt;0305-1048&lt;/isbn&gt;&lt;urls&gt;&lt;related-urls&gt;&lt;url&gt;https://doi.org/10.1093/nar/25.14.2883&lt;/url&gt;&lt;/related-urls&gt;&lt;/urls&gt;&lt;electronic-resource-num&gt;10.1093/nar/25.14.2883&lt;/electronic-resource-num&gt;&lt;access-date&gt;5/15/2019&lt;/access-date&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Sandberg and Schalling</w:t>
      </w:r>
      <w:r w:rsidR="00243F0C">
        <w:rPr>
          <w:rFonts w:cstheme="minorHAnsi"/>
          <w:noProof/>
        </w:rPr>
        <w:t xml:space="preserve"> 1997)</w:t>
      </w:r>
      <w:r w:rsidRPr="009B5E54">
        <w:rPr>
          <w:rFonts w:cstheme="minorHAnsi"/>
        </w:rPr>
        <w:fldChar w:fldCharType="end"/>
      </w:r>
      <w:r w:rsidRPr="009B5E54">
        <w:rPr>
          <w:rFonts w:cstheme="minorHAnsi"/>
        </w:rPr>
        <w:t xml:space="preserve"> and diseases </w:t>
      </w:r>
      <w:r w:rsidRPr="009B5E54">
        <w:rPr>
          <w:rFonts w:cstheme="minorHAnsi"/>
        </w:rPr>
        <w:fldChar w:fldCharType="begin"/>
      </w:r>
      <w:r w:rsidR="00315F27">
        <w:rPr>
          <w:rFonts w:cstheme="minorHAnsi"/>
        </w:rPr>
        <w:instrText xml:space="preserve"> ADDIN EN.CITE &lt;EndNote&gt;&lt;Cite&gt;&lt;Author&gt;Rubinsztein&lt;/Author&gt;&lt;Year&gt;1995&lt;/Year&gt;&lt;RecNum&gt;180&lt;/RecNum&gt;&lt;DisplayText&gt;(&lt;style face="smallcaps"&gt;Rubinsztein&lt;/style&gt;&lt;style face="italic"&gt; et al.&lt;/style&gt; 1995b)&lt;/DisplayText&gt;&lt;record&gt;&lt;rec-number&gt;180&lt;/rec-number&gt;&lt;foreign-keys&gt;&lt;key app="EN" db-id="psx5aavda22efleatx5vaweatapzwapastxd" timestamp="1582062983" guid="cb2b1d80-04c6-484d-b4b7-1cba346b1a3b"&gt;180&lt;/key&gt;&lt;/foreign-keys&gt;&lt;ref-type name="Journal Article"&gt;17&lt;/ref-type&gt;&lt;contributors&gt;&lt;authors&gt;&lt;author&gt;Rubinsztein, David C.&lt;/author&gt;&lt;author&gt;Leggo, Jayne&lt;/author&gt;&lt;author&gt;Coetzee, Gerhard A.&lt;/author&gt;&lt;author&gt;Irvine, Ryan A.&lt;/author&gt;&lt;author&gt;Buckley, Michael&lt;/author&gt;&lt;author&gt;Ferguson-Smith, Malcolm A.&lt;/author&gt;&lt;/authors&gt;&lt;/contributors&gt;&lt;titles&gt;&lt;title&gt;Sequence variation and size ranges of CAG repeats in the Machado-Joseph disease, spinocerebellar ataxia type 1 and androgen receptor genes&lt;/title&gt;&lt;secondary-title&gt;Human Molecular Genetics&lt;/secondary-title&gt;&lt;/titles&gt;&lt;periodical&gt;&lt;full-title&gt;Human Molecular Genetics&lt;/full-title&gt;&lt;/periodical&gt;&lt;pages&gt;1585-1590&lt;/pages&gt;&lt;volume&gt;4&lt;/volume&gt;&lt;number&gt;9&lt;/number&gt;&lt;dates&gt;&lt;year&gt;1995&lt;/year&gt;&lt;/dates&gt;&lt;isbn&gt;0964-6906&lt;/isbn&gt;&lt;urls&gt;&lt;related-urls&gt;&lt;url&gt;https://doi.org/10.1093/hmg/4.9.1585&lt;/url&gt;&lt;/related-urls&gt;&lt;/urls&gt;&lt;electronic-resource-num&gt;10.1093/hmg/4.9.1585&lt;/electronic-resource-num&gt;&lt;access-date&gt;5/15/2019&lt;/access-date&gt;&lt;/record&gt;&lt;/Cite&gt;&lt;/EndNote&gt;</w:instrText>
      </w:r>
      <w:r w:rsidRPr="009B5E54">
        <w:rPr>
          <w:rFonts w:cstheme="minorHAnsi"/>
        </w:rPr>
        <w:fldChar w:fldCharType="separate"/>
      </w:r>
      <w:r w:rsidR="004F04D9">
        <w:rPr>
          <w:rFonts w:cstheme="minorHAnsi"/>
          <w:noProof/>
        </w:rPr>
        <w:t>(</w:t>
      </w:r>
      <w:r w:rsidR="004F04D9" w:rsidRPr="004F04D9">
        <w:rPr>
          <w:rFonts w:cstheme="minorHAnsi"/>
          <w:smallCaps/>
          <w:noProof/>
        </w:rPr>
        <w:t>Rubinsztein</w:t>
      </w:r>
      <w:r w:rsidR="004F04D9" w:rsidRPr="004F04D9">
        <w:rPr>
          <w:rFonts w:cstheme="minorHAnsi"/>
          <w:i/>
          <w:noProof/>
        </w:rPr>
        <w:t xml:space="preserve"> et al.</w:t>
      </w:r>
      <w:r w:rsidR="004F04D9">
        <w:rPr>
          <w:rFonts w:cstheme="minorHAnsi"/>
          <w:noProof/>
        </w:rPr>
        <w:t xml:space="preserve"> 1995b)</w:t>
      </w:r>
      <w:r w:rsidRPr="009B5E54">
        <w:rPr>
          <w:rFonts w:cstheme="minorHAnsi"/>
        </w:rPr>
        <w:fldChar w:fldCharType="end"/>
      </w:r>
      <w:r w:rsidRPr="009B5E54">
        <w:rPr>
          <w:rFonts w:cstheme="minorHAnsi"/>
        </w:rPr>
        <w:t xml:space="preserve">. </w:t>
      </w:r>
    </w:p>
    <w:p w14:paraId="3B57B675" w14:textId="77777777" w:rsidR="00EB71C6" w:rsidRPr="009B5E54" w:rsidRDefault="00EB71C6" w:rsidP="00EB71C6">
      <w:pPr>
        <w:rPr>
          <w:rFonts w:cstheme="minorHAnsi"/>
        </w:rPr>
      </w:pPr>
    </w:p>
    <w:p w14:paraId="4253331A" w14:textId="77A5E0B1" w:rsidR="005540E6" w:rsidRDefault="00EB71C6" w:rsidP="00EB71C6">
      <w:pPr>
        <w:rPr>
          <w:rFonts w:cstheme="minorHAnsi"/>
        </w:rPr>
      </w:pPr>
      <w:r w:rsidRPr="009B5E54">
        <w:rPr>
          <w:rFonts w:cstheme="minorHAnsi"/>
        </w:rPr>
        <w:t xml:space="preserve">The primary mechanism for expansion and contraction of microsatellites is slippage repair errors that occur during DNA replication </w:t>
      </w:r>
      <w:r w:rsidRPr="009B5E54">
        <w:rPr>
          <w:rFonts w:cstheme="minorHAnsi"/>
        </w:rPr>
        <w:fldChar w:fldCharType="begin"/>
      </w:r>
      <w:r w:rsidR="00315F27">
        <w:rPr>
          <w:rFonts w:cstheme="minorHAnsi"/>
        </w:rPr>
        <w:instrText xml:space="preserve"> ADDIN EN.CITE &lt;EndNote&gt;&lt;Cite&gt;&lt;Author&gt;Eisen&lt;/Author&gt;&lt;Year&gt;1999&lt;/Year&gt;&lt;RecNum&gt;174&lt;/RecNum&gt;&lt;DisplayText&gt;(&lt;style face="smallcaps"&gt;Eisen&lt;/style&gt; 1999; &lt;style face="smallcaps"&gt;Klintschar&lt;/style&gt;&lt;style face="italic"&gt; et al.&lt;/style&gt; 2004)&lt;/DisplayText&gt;&lt;record&gt;&lt;rec-number&gt;174&lt;/rec-number&gt;&lt;foreign-keys&gt;&lt;key app="EN" db-id="52tz9xfelafrx4eexf3v9xe1s0e05zff5sae" timestamp="1557936817"&gt;174&lt;/key&gt;&lt;/foreign-keys&gt;&lt;ref-type name="Journal Article"&gt;17&lt;/ref-type&gt;&lt;contributors&gt;&lt;authors&gt;&lt;author&gt;Eisen, J. A.&lt;/author&gt;&lt;/authors&gt;&lt;/contributors&gt;&lt;titles&gt;&lt;title&gt;Mechanistic basis for microsatellite instability&lt;/title&gt;&lt;secondary-title&gt;Microsatellites : evolution and applications&lt;/secondary-title&gt;&lt;/titles&gt;&lt;periodical&gt;&lt;full-title&gt;Microsatellites : Evolution and Applications&lt;/full-title&gt;&lt;/periodical&gt;&lt;pages&gt;34-48&lt;/pages&gt;&lt;dates&gt;&lt;year&gt;1999&lt;/year&gt;&lt;pub-dates&gt;&lt;date&gt;1999&lt;/date&gt;&lt;/pub-dates&gt;&lt;/dates&gt;&lt;publisher&gt;Oxford University Press&lt;/publisher&gt;&lt;urls&gt;&lt;related-urls&gt;&lt;url&gt;https://ci.nii.ac.jp/naid/10030833913/en/&lt;/url&gt;&lt;/related-urls&gt;&lt;/urls&gt;&lt;/record&gt;&lt;/Cite&gt;&lt;Cite&gt;&lt;Author&gt;Klintschar&lt;/Author&gt;&lt;Year&gt;2004&lt;/Year&gt;&lt;RecNum&gt;303&lt;/RecNum&gt;&lt;record&gt;&lt;rec-number&gt;303&lt;/rec-number&gt;&lt;foreign-keys&gt;&lt;key app="EN" db-id="psx5aavda22efleatx5vaweatapzwapastxd" timestamp="1582699328" guid="19f781ad-c1ba-4219-9ec4-7011efd05ce1"&gt;303&lt;/key&gt;&lt;/foreign-keys&gt;&lt;ref-type name="Journal Article"&gt;17&lt;/ref-type&gt;&lt;contributors&gt;&lt;authors&gt;&lt;author&gt;Klintschar, Michael&lt;/author&gt;&lt;author&gt;Dauber, Eva‐Maria&lt;/author&gt;&lt;author&gt;Ricci, Ugo&lt;/author&gt;&lt;author&gt;Cerri, Nicoletta&lt;/author&gt;&lt;author&gt;Immel, Uta‐Dorothee&lt;/author&gt;&lt;author&gt;Kleiber, Manfred&lt;/author&gt;&lt;author&gt;Mayr, Wolfgang R&lt;/author&gt;&lt;/authors&gt;&lt;/contributors&gt;&lt;titles&gt;&lt;title&gt;Haplotype studies support slippage as the mechanism of germline mutations in short tandem repeats&lt;/title&gt;&lt;secondary-title&gt;Electrophoresis&lt;/secondary-title&gt;&lt;/titles&gt;&lt;periodical&gt;&lt;full-title&gt;Electrophoresis&lt;/full-title&gt;&lt;/periodical&gt;&lt;pages&gt;3344-3348&lt;/pages&gt;&lt;volume&gt;25&lt;/volume&gt;&lt;number&gt;20&lt;/number&gt;&lt;dates&gt;&lt;year&gt;2004&lt;/year&gt;&lt;/dates&gt;&lt;isbn&gt;0173-0835&lt;/isbn&gt;&lt;urls&gt;&lt;/urls&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Eisen</w:t>
      </w:r>
      <w:r w:rsidR="00243F0C">
        <w:rPr>
          <w:rFonts w:cstheme="minorHAnsi"/>
          <w:noProof/>
        </w:rPr>
        <w:t xml:space="preserve"> 1999; </w:t>
      </w:r>
      <w:r w:rsidR="00243F0C" w:rsidRPr="00243F0C">
        <w:rPr>
          <w:rFonts w:cstheme="minorHAnsi"/>
          <w:smallCaps/>
          <w:noProof/>
        </w:rPr>
        <w:t>Klintschar</w:t>
      </w:r>
      <w:r w:rsidR="00243F0C" w:rsidRPr="00243F0C">
        <w:rPr>
          <w:rFonts w:cstheme="minorHAnsi"/>
          <w:i/>
          <w:noProof/>
        </w:rPr>
        <w:t xml:space="preserve"> et al.</w:t>
      </w:r>
      <w:r w:rsidR="00243F0C">
        <w:rPr>
          <w:rFonts w:cstheme="minorHAnsi"/>
          <w:noProof/>
        </w:rPr>
        <w:t xml:space="preserve"> 2004)</w:t>
      </w:r>
      <w:r w:rsidRPr="009B5E54">
        <w:rPr>
          <w:rFonts w:cstheme="minorHAnsi"/>
        </w:rPr>
        <w:fldChar w:fldCharType="end"/>
      </w:r>
      <w:r w:rsidRPr="009B5E54">
        <w:rPr>
          <w:rFonts w:cstheme="minorHAnsi"/>
        </w:rPr>
        <w:t xml:space="preserve">. </w:t>
      </w:r>
      <w:r w:rsidR="0042662D">
        <w:rPr>
          <w:rFonts w:cstheme="minorHAnsi"/>
        </w:rPr>
        <w:t>However, d</w:t>
      </w:r>
      <w:r w:rsidRPr="009B5E54">
        <w:rPr>
          <w:rFonts w:cstheme="minorHAnsi"/>
        </w:rPr>
        <w:t xml:space="preserve">ifferential abundance of repeats in </w:t>
      </w:r>
      <w:proofErr w:type="spellStart"/>
      <w:r w:rsidRPr="009B5E54">
        <w:rPr>
          <w:rFonts w:cstheme="minorHAnsi"/>
        </w:rPr>
        <w:t>exonic</w:t>
      </w:r>
      <w:proofErr w:type="spellEnd"/>
      <w:r w:rsidRPr="009B5E54">
        <w:rPr>
          <w:rFonts w:cstheme="minorHAnsi"/>
        </w:rPr>
        <w:t xml:space="preserve">, intronic, and intergenic regions among taxa may suggest that strand slippage alone </w:t>
      </w:r>
      <w:r w:rsidR="0042662D">
        <w:rPr>
          <w:rFonts w:cstheme="minorHAnsi"/>
        </w:rPr>
        <w:t>is</w:t>
      </w:r>
      <w:r w:rsidRPr="009B5E54">
        <w:rPr>
          <w:rFonts w:cstheme="minorHAnsi"/>
        </w:rPr>
        <w:t xml:space="preserve"> insufficient to explain microsatellite distribution</w:t>
      </w:r>
      <w:r w:rsidR="004E154E" w:rsidRPr="004E154E">
        <w:rPr>
          <w:rFonts w:cstheme="minorHAnsi"/>
        </w:rPr>
        <w:t xml:space="preserve"> </w:t>
      </w:r>
      <w:r w:rsidR="004E154E">
        <w:rPr>
          <w:rFonts w:cstheme="minorHAnsi"/>
        </w:rPr>
        <w:fldChar w:fldCharType="begin"/>
      </w:r>
      <w:r w:rsidR="004E154E">
        <w:rPr>
          <w:rFonts w:cstheme="minorHAnsi"/>
        </w:rPr>
        <w:instrText xml:space="preserve"> ADDIN EN.CITE &lt;EndNote&gt;&lt;Cite&gt;&lt;Author&gt;Tóth&lt;/Author&gt;&lt;Year&gt;2000&lt;/Year&gt;&lt;RecNum&gt;320&lt;/RecNum&gt;&lt;DisplayText&gt;(&lt;style face="smallcaps"&gt;Tóth&lt;/style&gt;&lt;style face="italic"&gt; et al.&lt;/style&gt; 2000)&lt;/DisplayText&gt;&lt;record&gt;&lt;rec-number&gt;320&lt;/rec-number&gt;&lt;foreign-keys&gt;&lt;key app="EN" db-id="psx5aavda22efleatx5vaweatapzwapastxd" timestamp="1584590734" guid="3f076cc4-95ba-4537-bba0-d955e8552ee7"&gt;320&lt;/key&gt;&lt;/foreign-keys&gt;&lt;ref-type name="Journal Article"&gt;17&lt;/ref-type&gt;&lt;contributors&gt;&lt;authors&gt;&lt;author&gt;Tóth, Gábor&lt;/author&gt;&lt;author&gt;Gáspári, Zoltán&lt;/author&gt;&lt;author&gt;Jurka, Jerzy&lt;/author&gt;&lt;/authors&gt;&lt;/contributors&gt;&lt;titles&gt;&lt;title&gt;Microsatellites in different eukaryotic genomes: survey and analysis&lt;/title&gt;&lt;secondary-title&gt;Genome research&lt;/secondary-title&gt;&lt;/titles&gt;&lt;periodical&gt;&lt;full-title&gt;Genome Research&lt;/full-title&gt;&lt;/periodical&gt;&lt;pages&gt;967-981&lt;/pages&gt;&lt;volume&gt;10&lt;/volume&gt;&lt;number&gt;7&lt;/number&gt;&lt;dates&gt;&lt;year&gt;2000&lt;/year&gt;&lt;/dates&gt;&lt;isbn&gt;1088-9051&lt;/isbn&gt;&lt;urls&gt;&lt;/urls&gt;&lt;/record&gt;&lt;/Cite&gt;&lt;/EndNote&gt;</w:instrText>
      </w:r>
      <w:r w:rsidR="004E154E">
        <w:rPr>
          <w:rFonts w:cstheme="minorHAnsi"/>
        </w:rPr>
        <w:fldChar w:fldCharType="separate"/>
      </w:r>
      <w:r w:rsidR="004E154E">
        <w:rPr>
          <w:rFonts w:cstheme="minorHAnsi"/>
          <w:noProof/>
        </w:rPr>
        <w:t>(</w:t>
      </w:r>
      <w:r w:rsidR="004E154E" w:rsidRPr="005540E6">
        <w:rPr>
          <w:rFonts w:cstheme="minorHAnsi"/>
          <w:smallCaps/>
          <w:noProof/>
        </w:rPr>
        <w:t>Tóth</w:t>
      </w:r>
      <w:r w:rsidR="004E154E" w:rsidRPr="005540E6">
        <w:rPr>
          <w:rFonts w:cstheme="minorHAnsi"/>
          <w:i/>
          <w:noProof/>
        </w:rPr>
        <w:t xml:space="preserve"> et al.</w:t>
      </w:r>
      <w:r w:rsidR="004E154E">
        <w:rPr>
          <w:rFonts w:cstheme="minorHAnsi"/>
          <w:noProof/>
        </w:rPr>
        <w:t xml:space="preserve"> 2000)</w:t>
      </w:r>
      <w:r w:rsidR="004E154E">
        <w:rPr>
          <w:rFonts w:cstheme="minorHAnsi"/>
        </w:rPr>
        <w:fldChar w:fldCharType="end"/>
      </w:r>
      <w:r w:rsidRPr="009B5E54">
        <w:rPr>
          <w:rFonts w:cstheme="minorHAnsi"/>
        </w:rPr>
        <w:t xml:space="preserve">. </w:t>
      </w:r>
      <w:r w:rsidR="005540E6">
        <w:rPr>
          <w:rFonts w:cstheme="minorHAnsi"/>
        </w:rPr>
        <w:t xml:space="preserve">While strand slippage can account for the </w:t>
      </w:r>
      <w:r w:rsidR="004E154E">
        <w:rPr>
          <w:rFonts w:cstheme="minorHAnsi"/>
        </w:rPr>
        <w:t xml:space="preserve">expansion and contraction </w:t>
      </w:r>
      <w:r w:rsidR="005540E6">
        <w:rPr>
          <w:rFonts w:cstheme="minorHAnsi"/>
        </w:rPr>
        <w:t>of microsatellite</w:t>
      </w:r>
      <w:r w:rsidR="004E154E">
        <w:rPr>
          <w:rFonts w:cstheme="minorHAnsi"/>
        </w:rPr>
        <w:t xml:space="preserve"> content</w:t>
      </w:r>
      <w:r w:rsidR="005540E6">
        <w:rPr>
          <w:rFonts w:cstheme="minorHAnsi"/>
        </w:rPr>
        <w:t>, it can</w:t>
      </w:r>
      <w:r w:rsidR="009C4983">
        <w:rPr>
          <w:rFonts w:cstheme="minorHAnsi"/>
        </w:rPr>
        <w:t>no</w:t>
      </w:r>
      <w:r w:rsidR="00BD4E7B">
        <w:rPr>
          <w:rFonts w:cstheme="minorHAnsi"/>
        </w:rPr>
        <w:t>t</w:t>
      </w:r>
      <w:r w:rsidR="005540E6">
        <w:rPr>
          <w:rFonts w:cstheme="minorHAnsi"/>
        </w:rPr>
        <w:t xml:space="preserve"> account </w:t>
      </w:r>
      <w:r w:rsidR="004E154E">
        <w:t>for large shifts in the relative abundance of types of microsatellites in closely related species (e.g., a shift from AC repeats to TA repeats being the most common</w:t>
      </w:r>
      <w:r w:rsidR="004E154E">
        <w:rPr>
          <w:rFonts w:cstheme="minorHAnsi"/>
        </w:rPr>
        <w:t>)</w:t>
      </w:r>
      <w:r w:rsidR="005540E6">
        <w:rPr>
          <w:rFonts w:cstheme="minorHAnsi"/>
        </w:rPr>
        <w:t xml:space="preserve">. </w:t>
      </w:r>
    </w:p>
    <w:p w14:paraId="3939CAF3" w14:textId="77777777" w:rsidR="00433551" w:rsidRDefault="00433551" w:rsidP="00EB71C6">
      <w:pPr>
        <w:rPr>
          <w:rFonts w:cstheme="minorHAnsi"/>
        </w:rPr>
      </w:pPr>
    </w:p>
    <w:p w14:paraId="7C48B3A9" w14:textId="2AB550C8" w:rsidR="0004349E" w:rsidRDefault="00EB71C6" w:rsidP="004E154E">
      <w:pPr>
        <w:rPr>
          <w:rFonts w:cstheme="minorHAnsi"/>
        </w:rPr>
      </w:pPr>
      <w:r w:rsidRPr="009B5E54">
        <w:rPr>
          <w:rFonts w:cstheme="minorHAnsi"/>
        </w:rPr>
        <w:t>While previous studies have focused largely on specific classes of microsatellites in one or a handful of species</w:t>
      </w:r>
      <w:r w:rsidR="00221A91">
        <w:rPr>
          <w:rFonts w:cstheme="minorHAnsi"/>
        </w:rPr>
        <w:t>,</w:t>
      </w:r>
      <w:r w:rsidRPr="009B5E54">
        <w:rPr>
          <w:rFonts w:cstheme="minorHAnsi"/>
        </w:rPr>
        <w:t xml:space="preserve"> few studies have examined the dynamics of all microsatellite content across large clades </w:t>
      </w:r>
      <w:r w:rsidRPr="009B5E54">
        <w:rPr>
          <w:rFonts w:cstheme="minorHAnsi"/>
        </w:rPr>
        <w:fldChar w:fldCharType="begin">
          <w:fldData xml:space="preserve">PEVuZE5vdGU+PENpdGU+PEF1dGhvcj5CZWxsPC9BdXRob3I+PFllYXI+MTk5NDwvWWVhcj48UmVj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</w:fldData>
        </w:fldChar>
      </w:r>
      <w:r w:rsidR="00BA461B">
        <w:rPr>
          <w:rFonts w:cstheme="minorHAnsi"/>
        </w:rPr>
        <w:instrText xml:space="preserve"> ADDIN EN.CITE </w:instrText>
      </w:r>
      <w:r w:rsidR="00BA461B">
        <w:rPr>
          <w:rFonts w:cstheme="minorHAnsi"/>
        </w:rPr>
        <w:fldChar w:fldCharType="begin">
          <w:fldData xml:space="preserve">PEVuZE5vdGU+PENpdGU+PEF1dGhvcj5CZWxsPC9BdXRob3I+PFllYXI+MTk5NDwvWWVhcj48UmVj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</w:fldData>
        </w:fldChar>
      </w:r>
      <w:r w:rsidR="00BA461B">
        <w:rPr>
          <w:rFonts w:cstheme="minorHAnsi"/>
        </w:rPr>
        <w:instrText xml:space="preserve"> ADDIN EN.CITE.DATA </w:instrText>
      </w:r>
      <w:r w:rsidR="00BA461B">
        <w:rPr>
          <w:rFonts w:cstheme="minorHAnsi"/>
        </w:rPr>
      </w:r>
      <w:r w:rsidR="00BA461B">
        <w:rPr>
          <w:rFonts w:cstheme="minorHAnsi"/>
        </w:rPr>
        <w:fldChar w:fldCharType="end"/>
      </w:r>
      <w:r w:rsidRPr="009B5E54">
        <w:rPr>
          <w:rFonts w:cstheme="minorHAnsi"/>
        </w:rPr>
      </w:r>
      <w:r w:rsidRPr="009B5E54">
        <w:rPr>
          <w:rFonts w:cstheme="minorHAnsi"/>
        </w:rPr>
        <w:fldChar w:fldCharType="separate"/>
      </w:r>
      <w:r w:rsidR="00BA461B">
        <w:rPr>
          <w:rFonts w:cstheme="minorHAnsi"/>
          <w:noProof/>
        </w:rPr>
        <w:t>(</w:t>
      </w:r>
      <w:r w:rsidR="00BA461B" w:rsidRPr="00BA461B">
        <w:rPr>
          <w:rFonts w:cstheme="minorHAnsi"/>
          <w:smallCaps/>
          <w:noProof/>
        </w:rPr>
        <w:t>Bell and Ecker</w:t>
      </w:r>
      <w:r w:rsidR="00BA461B">
        <w:rPr>
          <w:rFonts w:cstheme="minorHAnsi"/>
          <w:noProof/>
        </w:rPr>
        <w:t xml:space="preserve"> 1994; </w:t>
      </w:r>
      <w:r w:rsidR="00BA461B" w:rsidRPr="00BA461B">
        <w:rPr>
          <w:rFonts w:cstheme="minorHAnsi"/>
          <w:smallCaps/>
          <w:noProof/>
        </w:rPr>
        <w:t>Neff and Gross</w:t>
      </w:r>
      <w:r w:rsidR="00BA461B">
        <w:rPr>
          <w:rFonts w:cstheme="minorHAnsi"/>
          <w:noProof/>
        </w:rPr>
        <w:t xml:space="preserve"> 2001; but see </w:t>
      </w:r>
      <w:r w:rsidR="00BA461B" w:rsidRPr="00BA461B">
        <w:rPr>
          <w:rFonts w:cstheme="minorHAnsi"/>
          <w:smallCaps/>
          <w:noProof/>
        </w:rPr>
        <w:t>Adams</w:t>
      </w:r>
      <w:r w:rsidR="00BA461B" w:rsidRPr="00BA461B">
        <w:rPr>
          <w:rFonts w:cstheme="minorHAnsi"/>
          <w:i/>
          <w:noProof/>
        </w:rPr>
        <w:t xml:space="preserve"> et al.</w:t>
      </w:r>
      <w:r w:rsidR="00BA461B">
        <w:rPr>
          <w:rFonts w:cstheme="minorHAnsi"/>
          <w:noProof/>
        </w:rPr>
        <w:t xml:space="preserve"> 2016)</w:t>
      </w:r>
      <w:r w:rsidRPr="009B5E54">
        <w:rPr>
          <w:rFonts w:cstheme="minorHAnsi"/>
        </w:rPr>
        <w:fldChar w:fldCharType="end"/>
      </w:r>
      <w:r w:rsidRPr="009B5E54">
        <w:rPr>
          <w:rFonts w:cstheme="minorHAnsi"/>
        </w:rPr>
        <w:t xml:space="preserve">. </w:t>
      </w:r>
      <w:r w:rsidR="004E154E">
        <w:rPr>
          <w:rFonts w:cstheme="minorHAnsi"/>
        </w:rPr>
        <w:t>Adams et al.</w:t>
      </w:r>
      <w:r w:rsidR="0004349E">
        <w:rPr>
          <w:rFonts w:cstheme="minorHAnsi"/>
        </w:rPr>
        <w:t xml:space="preserve"> showed</w:t>
      </w:r>
      <w:r w:rsidR="006631C7">
        <w:rPr>
          <w:rFonts w:cstheme="minorHAnsi"/>
        </w:rPr>
        <w:t xml:space="preserve"> that </w:t>
      </w:r>
      <w:r w:rsidR="00C67DB5">
        <w:rPr>
          <w:rFonts w:cstheme="minorHAnsi"/>
        </w:rPr>
        <w:t>ray-finned fish, squamate reptile</w:t>
      </w:r>
      <w:r w:rsidR="004D74C4">
        <w:rPr>
          <w:rFonts w:cstheme="minorHAnsi"/>
        </w:rPr>
        <w:t>s</w:t>
      </w:r>
      <w:r w:rsidR="00C67DB5">
        <w:rPr>
          <w:rFonts w:cstheme="minorHAnsi"/>
        </w:rPr>
        <w:t>, and mammal</w:t>
      </w:r>
      <w:r w:rsidR="004D74C4">
        <w:rPr>
          <w:rFonts w:cstheme="minorHAnsi"/>
        </w:rPr>
        <w:t>ian</w:t>
      </w:r>
      <w:r w:rsidR="0004349E">
        <w:rPr>
          <w:rFonts w:cstheme="minorHAnsi"/>
        </w:rPr>
        <w:t xml:space="preserve"> genomes</w:t>
      </w:r>
      <w:r w:rsidR="00C67DB5">
        <w:rPr>
          <w:rFonts w:cstheme="minorHAnsi"/>
        </w:rPr>
        <w:t xml:space="preserve"> </w:t>
      </w:r>
      <w:r w:rsidR="0004349E">
        <w:rPr>
          <w:rFonts w:cstheme="minorHAnsi"/>
        </w:rPr>
        <w:t xml:space="preserve">had </w:t>
      </w:r>
      <w:r w:rsidR="004E154E">
        <w:rPr>
          <w:rFonts w:cstheme="minorHAnsi"/>
        </w:rPr>
        <w:t>higher</w:t>
      </w:r>
      <w:r w:rsidR="00C67DB5">
        <w:rPr>
          <w:rFonts w:cstheme="minorHAnsi"/>
        </w:rPr>
        <w:t xml:space="preserve"> microsatellite </w:t>
      </w:r>
      <w:r w:rsidR="004E154E">
        <w:rPr>
          <w:rFonts w:cstheme="minorHAnsi"/>
        </w:rPr>
        <w:t>content</w:t>
      </w:r>
      <w:r w:rsidR="00C67DB5">
        <w:rPr>
          <w:rFonts w:cstheme="minorHAnsi"/>
        </w:rPr>
        <w:t xml:space="preserve">, </w:t>
      </w:r>
      <w:r w:rsidR="004E154E">
        <w:rPr>
          <w:rFonts w:cstheme="minorHAnsi"/>
        </w:rPr>
        <w:t xml:space="preserve">than </w:t>
      </w:r>
      <w:r w:rsidR="00C67DB5">
        <w:rPr>
          <w:rFonts w:cstheme="minorHAnsi"/>
        </w:rPr>
        <w:t>crocodilian, turtle, and avian</w:t>
      </w:r>
      <w:r w:rsidR="004E154E">
        <w:rPr>
          <w:rFonts w:cstheme="minorHAnsi"/>
        </w:rPr>
        <w:t xml:space="preserve"> genomes</w:t>
      </w:r>
      <w:r w:rsidR="00C67DB5">
        <w:rPr>
          <w:rFonts w:cstheme="minorHAnsi"/>
        </w:rPr>
        <w:t>.</w:t>
      </w:r>
      <w:r w:rsidR="00C718ED">
        <w:rPr>
          <w:rFonts w:cstheme="minorHAnsi"/>
        </w:rPr>
        <w:t xml:space="preserve"> </w:t>
      </w:r>
      <w:r w:rsidR="00C67DB5">
        <w:rPr>
          <w:rFonts w:cstheme="minorHAnsi"/>
        </w:rPr>
        <w:t xml:space="preserve">Additionally, some lineages </w:t>
      </w:r>
      <w:r w:rsidR="0004349E">
        <w:rPr>
          <w:rFonts w:cstheme="minorHAnsi"/>
        </w:rPr>
        <w:t xml:space="preserve">had </w:t>
      </w:r>
      <w:r w:rsidR="00C67DB5">
        <w:rPr>
          <w:rFonts w:cstheme="minorHAnsi"/>
        </w:rPr>
        <w:t xml:space="preserve">unusually high rates of change in microsatellite </w:t>
      </w:r>
      <w:r w:rsidR="00BA461B">
        <w:rPr>
          <w:rFonts w:cstheme="minorHAnsi"/>
        </w:rPr>
        <w:t>content</w:t>
      </w:r>
      <w:r w:rsidR="00C67DB5">
        <w:rPr>
          <w:rFonts w:cstheme="minorHAnsi"/>
        </w:rPr>
        <w:t xml:space="preserve"> providing support for multiple </w:t>
      </w:r>
      <w:r w:rsidR="00C67DB5">
        <w:rPr>
          <w:rFonts w:cstheme="minorHAnsi"/>
        </w:rPr>
        <w:lastRenderedPageBreak/>
        <w:t xml:space="preserve">major shifts in </w:t>
      </w:r>
      <w:r w:rsidR="00C718ED">
        <w:rPr>
          <w:rFonts w:cstheme="minorHAnsi"/>
        </w:rPr>
        <w:t xml:space="preserve">the </w:t>
      </w:r>
      <w:r w:rsidR="00C67DB5">
        <w:rPr>
          <w:rFonts w:cstheme="minorHAnsi"/>
        </w:rPr>
        <w:t>microsatellite genomic landscape.</w:t>
      </w:r>
      <w:r w:rsidR="00C718ED">
        <w:rPr>
          <w:rFonts w:cstheme="minorHAnsi"/>
        </w:rPr>
        <w:t xml:space="preserve"> </w:t>
      </w:r>
      <w:r w:rsidR="006631C7">
        <w:rPr>
          <w:rFonts w:cstheme="minorHAnsi"/>
        </w:rPr>
        <w:t xml:space="preserve">The goal of our study was to determine whether microsatellites evolve differently in different clades </w:t>
      </w:r>
      <w:r w:rsidR="00C718ED">
        <w:rPr>
          <w:rFonts w:cstheme="minorHAnsi"/>
        </w:rPr>
        <w:t xml:space="preserve">of insects </w:t>
      </w:r>
      <w:r w:rsidR="006631C7">
        <w:rPr>
          <w:rFonts w:cstheme="minorHAnsi"/>
        </w:rPr>
        <w:t xml:space="preserve">and </w:t>
      </w:r>
      <w:r w:rsidR="0004349E">
        <w:rPr>
          <w:rFonts w:cstheme="minorHAnsi"/>
        </w:rPr>
        <w:t xml:space="preserve">evaluate the impact of chromosome number, genome size, </w:t>
      </w:r>
      <w:r w:rsidR="004D74C4">
        <w:rPr>
          <w:rFonts w:cstheme="minorHAnsi"/>
        </w:rPr>
        <w:t xml:space="preserve">and </w:t>
      </w:r>
      <w:r w:rsidR="0004349E" w:rsidRPr="009B5E54">
        <w:rPr>
          <w:rFonts w:cstheme="minorHAnsi"/>
        </w:rPr>
        <w:t>centromere type (i.e. holocentric and monocentric)</w:t>
      </w:r>
      <w:r w:rsidR="0042662D">
        <w:rPr>
          <w:rFonts w:cstheme="minorHAnsi"/>
        </w:rPr>
        <w:t xml:space="preserve"> on both the content and rate of microsatellite evolution</w:t>
      </w:r>
      <w:r w:rsidR="0004349E">
        <w:rPr>
          <w:rFonts w:cstheme="minorHAnsi"/>
        </w:rPr>
        <w:t>. Our analyses reveal that chromosome number ha</w:t>
      </w:r>
      <w:r w:rsidR="004E154E">
        <w:rPr>
          <w:rFonts w:cstheme="minorHAnsi"/>
        </w:rPr>
        <w:t>s</w:t>
      </w:r>
      <w:r w:rsidR="0004349E">
        <w:rPr>
          <w:rFonts w:cstheme="minorHAnsi"/>
        </w:rPr>
        <w:t xml:space="preserve"> no impact on either content or rate of </w:t>
      </w:r>
      <w:r w:rsidR="004E154E">
        <w:rPr>
          <w:rFonts w:cstheme="minorHAnsi"/>
        </w:rPr>
        <w:t xml:space="preserve">microsatellite </w:t>
      </w:r>
      <w:r w:rsidR="0004349E">
        <w:rPr>
          <w:rFonts w:cstheme="minorHAnsi"/>
        </w:rPr>
        <w:t>evolution, and that centromere type ha</w:t>
      </w:r>
      <w:r w:rsidR="004E154E">
        <w:rPr>
          <w:rFonts w:cstheme="minorHAnsi"/>
        </w:rPr>
        <w:t>s</w:t>
      </w:r>
      <w:r w:rsidR="0004349E">
        <w:rPr>
          <w:rFonts w:cstheme="minorHAnsi"/>
        </w:rPr>
        <w:t xml:space="preserve"> no impact on total microsatellite content. However, our study shows that different insect orders have significantly different rates and that the rate of microsatellite evolution is different among species with monocentric and holocentric chromosomes.</w:t>
      </w:r>
      <w:r w:rsidR="00A44D9B">
        <w:rPr>
          <w:rFonts w:cstheme="minorHAnsi"/>
        </w:rPr>
        <w:t xml:space="preserve"> </w:t>
      </w:r>
      <w:r w:rsidR="00A44D9B" w:rsidRPr="008372F9">
        <w:rPr>
          <w:rFonts w:cstheme="minorHAnsi"/>
        </w:rPr>
        <w:t xml:space="preserve">Additionally, we find that genome size </w:t>
      </w:r>
      <w:r w:rsidR="0042662D" w:rsidRPr="008372F9">
        <w:rPr>
          <w:rFonts w:cstheme="minorHAnsi"/>
        </w:rPr>
        <w:t>correlate</w:t>
      </w:r>
      <w:r w:rsidR="004E154E" w:rsidRPr="008372F9">
        <w:rPr>
          <w:rFonts w:cstheme="minorHAnsi"/>
        </w:rPr>
        <w:t>s</w:t>
      </w:r>
      <w:r w:rsidR="0042662D" w:rsidRPr="008372F9">
        <w:rPr>
          <w:rFonts w:cstheme="minorHAnsi"/>
        </w:rPr>
        <w:t xml:space="preserve"> with</w:t>
      </w:r>
      <w:r w:rsidR="00A44D9B" w:rsidRPr="008372F9">
        <w:rPr>
          <w:rFonts w:cstheme="minorHAnsi"/>
        </w:rPr>
        <w:t xml:space="preserve"> total content and rate of microsatellite evolution.</w:t>
      </w:r>
    </w:p>
    <w:p w14:paraId="16B7E141" w14:textId="77777777" w:rsidR="00641A5A" w:rsidRDefault="00641A5A" w:rsidP="0004349E">
      <w:pPr>
        <w:rPr>
          <w:rFonts w:cstheme="minorHAnsi"/>
        </w:rPr>
      </w:pPr>
    </w:p>
    <w:p w14:paraId="060044AB" w14:textId="5357032D" w:rsidR="00464630" w:rsidRPr="001032B8" w:rsidRDefault="00464630" w:rsidP="00464630">
      <w:pPr>
        <w:rPr>
          <w:rFonts w:cstheme="minorHAnsi"/>
          <w:b/>
          <w:sz w:val="28"/>
          <w:szCs w:val="28"/>
        </w:rPr>
      </w:pPr>
      <w:r w:rsidRPr="001032B8">
        <w:rPr>
          <w:rFonts w:cstheme="minorHAnsi"/>
          <w:b/>
          <w:sz w:val="28"/>
          <w:szCs w:val="28"/>
        </w:rPr>
        <w:t>Methods</w:t>
      </w:r>
    </w:p>
    <w:p w14:paraId="094C4396" w14:textId="5DCB63AC" w:rsidR="00346C58" w:rsidRPr="009B5E54" w:rsidRDefault="00346C58" w:rsidP="00464630">
      <w:pPr>
        <w:rPr>
          <w:rFonts w:cstheme="minorHAnsi"/>
        </w:rPr>
      </w:pPr>
    </w:p>
    <w:p w14:paraId="5D06823C" w14:textId="1E97304C" w:rsidR="00EB71C6" w:rsidRPr="009B5E54" w:rsidRDefault="00EB71C6" w:rsidP="00464630">
      <w:pPr>
        <w:rPr>
          <w:rFonts w:cstheme="minorHAnsi"/>
        </w:rPr>
      </w:pPr>
      <w:r w:rsidRPr="00BA461B">
        <w:rPr>
          <w:rFonts w:cstheme="minorHAnsi"/>
          <w:bCs/>
          <w:i/>
        </w:rPr>
        <w:t>Sequence Data</w:t>
      </w:r>
      <w:r w:rsidR="00BA2E40" w:rsidRPr="00BA461B">
        <w:rPr>
          <w:rFonts w:cstheme="minorHAnsi"/>
          <w:bCs/>
          <w:i/>
        </w:rPr>
        <w:t>:</w:t>
      </w:r>
      <w:r w:rsidR="00BA2E40" w:rsidRPr="00BA461B">
        <w:rPr>
          <w:rFonts w:cstheme="minorHAnsi"/>
          <w:b/>
          <w:i/>
        </w:rPr>
        <w:t xml:space="preserve"> </w:t>
      </w:r>
      <w:r w:rsidRPr="00BA461B">
        <w:rPr>
          <w:rFonts w:cstheme="minorHAnsi"/>
        </w:rPr>
        <w:t>We downloaded all available insect genome</w:t>
      </w:r>
      <w:r w:rsidR="00FB1BC3" w:rsidRPr="00BA461B">
        <w:rPr>
          <w:rFonts w:cstheme="minorHAnsi"/>
        </w:rPr>
        <w:t xml:space="preserve"> assemblie</w:t>
      </w:r>
      <w:r w:rsidRPr="00BA461B">
        <w:rPr>
          <w:rFonts w:cstheme="minorHAnsi"/>
        </w:rPr>
        <w:t>s from NCBI, ENSMBL, and Baylor HGC</w:t>
      </w:r>
      <w:r w:rsidR="004E154E" w:rsidRPr="008216BC">
        <w:rPr>
          <w:rFonts w:cstheme="minorHAnsi"/>
        </w:rPr>
        <w:t xml:space="preserve"> (</w:t>
      </w:r>
      <w:r w:rsidR="00BA461B" w:rsidRPr="00BA461B">
        <w:rPr>
          <w:rFonts w:cstheme="minorHAnsi"/>
        </w:rPr>
        <w:t>accession numbers and site addresses in</w:t>
      </w:r>
      <w:r w:rsidR="004E154E" w:rsidRPr="00BA461B">
        <w:rPr>
          <w:rFonts w:cstheme="minorHAnsi"/>
        </w:rPr>
        <w:t xml:space="preserve"> Supplemental Table 1, accessed August 2018</w:t>
      </w:r>
      <w:r w:rsidR="004E154E" w:rsidRPr="008216BC">
        <w:rPr>
          <w:rFonts w:cstheme="minorHAnsi"/>
        </w:rPr>
        <w:t>)</w:t>
      </w:r>
      <w:r w:rsidRPr="008216BC">
        <w:rPr>
          <w:rFonts w:cstheme="minorHAnsi"/>
        </w:rPr>
        <w:t>. A total of 30</w:t>
      </w:r>
      <w:r w:rsidR="00923591" w:rsidRPr="00BA461B">
        <w:rPr>
          <w:rFonts w:cstheme="minorHAnsi"/>
        </w:rPr>
        <w:t>3</w:t>
      </w:r>
      <w:r w:rsidRPr="00BA461B">
        <w:rPr>
          <w:rFonts w:cstheme="minorHAnsi"/>
        </w:rPr>
        <w:t xml:space="preserve"> genomes were available spanning 1</w:t>
      </w:r>
      <w:r w:rsidR="005D624E" w:rsidRPr="00BA461B">
        <w:rPr>
          <w:rFonts w:cstheme="minorHAnsi"/>
        </w:rPr>
        <w:t>8</w:t>
      </w:r>
      <w:r w:rsidRPr="00BA461B">
        <w:rPr>
          <w:rFonts w:cstheme="minorHAnsi"/>
        </w:rPr>
        <w:t xml:space="preserve"> of the 24 insect orders.</w:t>
      </w:r>
      <w:r w:rsidR="005D624E" w:rsidRPr="00BA461B">
        <w:rPr>
          <w:rFonts w:cstheme="minorHAnsi"/>
        </w:rPr>
        <w:t xml:space="preserve"> Six</w:t>
      </w:r>
      <w:r w:rsidR="00FB1BC3" w:rsidRPr="00BA461B">
        <w:rPr>
          <w:rFonts w:cstheme="minorHAnsi"/>
        </w:rPr>
        <w:t xml:space="preserve"> orders were represented by single species while</w:t>
      </w:r>
      <w:r w:rsidR="005D624E" w:rsidRPr="00BA461B">
        <w:rPr>
          <w:rFonts w:cstheme="minorHAnsi"/>
        </w:rPr>
        <w:t xml:space="preserve"> Diptera</w:t>
      </w:r>
      <w:r w:rsidR="00FB1BC3" w:rsidRPr="00BA461B">
        <w:rPr>
          <w:rFonts w:cstheme="minorHAnsi"/>
        </w:rPr>
        <w:t xml:space="preserve"> and </w:t>
      </w:r>
      <w:r w:rsidR="005D624E" w:rsidRPr="00BA461B">
        <w:rPr>
          <w:rFonts w:cstheme="minorHAnsi"/>
        </w:rPr>
        <w:t>Hymenoptera</w:t>
      </w:r>
      <w:r w:rsidR="00FB1BC3" w:rsidRPr="00BA461B">
        <w:rPr>
          <w:rFonts w:cstheme="minorHAnsi"/>
        </w:rPr>
        <w:t xml:space="preserve"> were the most frequently sequenced orders with </w:t>
      </w:r>
      <w:r w:rsidR="005D624E" w:rsidRPr="00BA461B">
        <w:rPr>
          <w:rFonts w:cstheme="minorHAnsi"/>
        </w:rPr>
        <w:t>116</w:t>
      </w:r>
      <w:r w:rsidR="00FB1BC3" w:rsidRPr="00BA461B">
        <w:rPr>
          <w:rFonts w:cstheme="minorHAnsi"/>
        </w:rPr>
        <w:t xml:space="preserve"> and </w:t>
      </w:r>
      <w:r w:rsidR="005D624E" w:rsidRPr="00BA461B">
        <w:rPr>
          <w:rFonts w:cstheme="minorHAnsi"/>
        </w:rPr>
        <w:t>71</w:t>
      </w:r>
      <w:r w:rsidR="00FB1BC3" w:rsidRPr="00BA461B">
        <w:rPr>
          <w:rFonts w:cstheme="minorHAnsi"/>
        </w:rPr>
        <w:t xml:space="preserve"> species</w:t>
      </w:r>
      <w:r w:rsidR="004D74C4" w:rsidRPr="00BA461B">
        <w:rPr>
          <w:rFonts w:cstheme="minorHAnsi"/>
        </w:rPr>
        <w:t>,</w:t>
      </w:r>
      <w:r w:rsidR="00FB1BC3" w:rsidRPr="00BA461B">
        <w:rPr>
          <w:rFonts w:cstheme="minorHAnsi"/>
        </w:rPr>
        <w:t xml:space="preserve"> respectively. In all cases</w:t>
      </w:r>
      <w:r w:rsidR="004D74C4" w:rsidRPr="00BA461B">
        <w:rPr>
          <w:rFonts w:cstheme="minorHAnsi"/>
        </w:rPr>
        <w:t>,</w:t>
      </w:r>
      <w:r w:rsidR="00FB1BC3" w:rsidRPr="00BA461B">
        <w:rPr>
          <w:rFonts w:cstheme="minorHAnsi"/>
        </w:rPr>
        <w:t xml:space="preserve"> the most complete assembly with no masking was downloaded</w:t>
      </w:r>
      <w:r w:rsidR="00187AA6" w:rsidRPr="00BA461B">
        <w:rPr>
          <w:rFonts w:cstheme="minorHAnsi"/>
        </w:rPr>
        <w:t xml:space="preserve"> (</w:t>
      </w:r>
      <w:r w:rsidR="004E154E" w:rsidRPr="00BA461B">
        <w:rPr>
          <w:rFonts w:cstheme="minorHAnsi"/>
        </w:rPr>
        <w:t xml:space="preserve">accession numbers in </w:t>
      </w:r>
      <w:r w:rsidR="00187AA6" w:rsidRPr="00BA461B">
        <w:rPr>
          <w:rFonts w:cstheme="minorHAnsi"/>
        </w:rPr>
        <w:t>Supplement</w:t>
      </w:r>
      <w:r w:rsidR="00CA27CE" w:rsidRPr="00BA461B">
        <w:rPr>
          <w:rFonts w:cstheme="minorHAnsi"/>
        </w:rPr>
        <w:t>al</w:t>
      </w:r>
      <w:r w:rsidR="00187AA6" w:rsidRPr="00BA461B">
        <w:rPr>
          <w:rFonts w:cstheme="minorHAnsi"/>
        </w:rPr>
        <w:t xml:space="preserve"> </w:t>
      </w:r>
      <w:r w:rsidR="0042662D" w:rsidRPr="00BA461B">
        <w:rPr>
          <w:rFonts w:cstheme="minorHAnsi"/>
        </w:rPr>
        <w:t>T</w:t>
      </w:r>
      <w:r w:rsidR="00187AA6" w:rsidRPr="00BA461B">
        <w:rPr>
          <w:rFonts w:cstheme="minorHAnsi"/>
        </w:rPr>
        <w:t>able 1)</w:t>
      </w:r>
      <w:r w:rsidR="00FB1BC3" w:rsidRPr="00BA461B">
        <w:rPr>
          <w:rFonts w:cstheme="minorHAnsi"/>
        </w:rPr>
        <w:t>.</w:t>
      </w:r>
      <w:r w:rsidR="00FB1BC3" w:rsidRPr="009B5E54">
        <w:rPr>
          <w:rFonts w:cstheme="minorHAnsi"/>
        </w:rPr>
        <w:t xml:space="preserve"> </w:t>
      </w:r>
    </w:p>
    <w:p w14:paraId="6BCA8907" w14:textId="3DFEED3E" w:rsidR="00FB1BC3" w:rsidRDefault="00FB1BC3" w:rsidP="00464630">
      <w:pPr>
        <w:rPr>
          <w:rFonts w:cstheme="minorHAnsi"/>
          <w:b/>
        </w:rPr>
      </w:pPr>
    </w:p>
    <w:p w14:paraId="7AE5892D" w14:textId="3802C12C" w:rsidR="00923591" w:rsidRDefault="00923591" w:rsidP="00923591">
      <w:pPr>
        <w:rPr>
          <w:rFonts w:cstheme="minorHAnsi"/>
        </w:rPr>
      </w:pPr>
      <w:r w:rsidRPr="001032B8">
        <w:rPr>
          <w:rFonts w:cstheme="minorHAnsi"/>
          <w:bCs/>
          <w:i/>
        </w:rPr>
        <w:t>Assembly quality:</w:t>
      </w:r>
      <w:r w:rsidRPr="009B5E54">
        <w:rPr>
          <w:rFonts w:cstheme="minorHAnsi"/>
          <w:b/>
          <w:i/>
        </w:rPr>
        <w:t xml:space="preserve"> </w:t>
      </w:r>
      <w:r w:rsidRPr="009B5E54">
        <w:rPr>
          <w:rFonts w:cstheme="minorHAnsi"/>
        </w:rPr>
        <w:t xml:space="preserve">Repetitive sequences are one of the central challenges in genome assembly, and because of this, it is possible that poorly assembled genomes or genomes assembled with shorter read technology will lead to inaccurate inference of microsatellite content. We </w:t>
      </w:r>
      <w:r w:rsidR="004E154E">
        <w:rPr>
          <w:rFonts w:cstheme="minorHAnsi"/>
        </w:rPr>
        <w:t>took two approaches</w:t>
      </w:r>
      <w:r w:rsidRPr="009B5E54">
        <w:rPr>
          <w:rFonts w:cstheme="minorHAnsi"/>
        </w:rPr>
        <w:t xml:space="preserve"> to </w:t>
      </w:r>
      <w:r>
        <w:rPr>
          <w:rFonts w:cstheme="minorHAnsi"/>
        </w:rPr>
        <w:t>assess and control for</w:t>
      </w:r>
      <w:r w:rsidRPr="009B5E54">
        <w:rPr>
          <w:rFonts w:cstheme="minorHAnsi"/>
        </w:rPr>
        <w:t xml:space="preserve"> this possibility. First, we reanalyzed data from a survey of microsatellites across 71 vertebrates </w:t>
      </w:r>
      <w:r w:rsidRPr="009B5E54">
        <w:rPr>
          <w:rFonts w:cstheme="minorHAnsi"/>
        </w:rPr>
        <w:fldChar w:fldCharType="begin"/>
      </w:r>
      <w:r>
        <w:rPr>
          <w:rFonts w:cstheme="minorHAnsi"/>
        </w:rPr>
        <w:instrText xml:space="preserve"> ADDIN EN.CITE &lt;EndNote&gt;&lt;Cite&gt;&lt;Author&gt;Adams&lt;/Author&gt;&lt;Year&gt;2016&lt;/Year&gt;&lt;RecNum&gt;2511&lt;/RecNum&gt;&lt;DisplayText&gt;(&lt;style face="smallcaps"&gt;Adams&lt;/style&gt;&lt;style face="italic"&gt; et al.&lt;/style&gt; 2016)&lt;/DisplayText&gt;&lt;record&gt;&lt;rec-number&gt;2511&lt;/rec-number&gt;&lt;foreign-keys&gt;&lt;key app="EN" db-id="20tzrfeaqpde50e5e2dvtwp7sr5fsss0txe9" timestamp="1470772319"&gt;2511&lt;/key&gt;&lt;/foreign-keys&gt;&lt;ref-type name="Journal Article"&gt;17&lt;/ref-type&gt;&lt;contributors&gt;&lt;authors&gt;&lt;author&gt;Adams, R. H.&lt;/author&gt;&lt;author&gt;Blackmon, H.&lt;/author&gt;&lt;author&gt;Reyes-Velasco, J.&lt;/author&gt;&lt;author&gt;Schield, D. R.&lt;/author&gt;&lt;author&gt;Card, D. C.&lt;/author&gt;&lt;author&gt;Andrew, A. &lt;/author&gt;&lt;author&gt;Castoe, T. A.&lt;/author&gt;&lt;/authors&gt;&lt;/contributors&gt;&lt;titles&gt;&lt;title&gt;Microsatellite landscape evolutionary dynamics across 450 million years of vertebrate genome evolution.&lt;/title&gt;&lt;secondary-title&gt;Genome&lt;/secondary-title&gt;&lt;/titles&gt;&lt;periodical&gt;&lt;full-title&gt;Genome&lt;/full-title&gt;&lt;/periodical&gt;&lt;pages&gt;295-310&lt;/pages&gt;&lt;volume&gt;59&lt;/volume&gt;&lt;number&gt;5&lt;/number&gt;&lt;dates&gt;&lt;year&gt;2016&lt;/year&gt;&lt;/dates&gt;&lt;urls&gt;&lt;/urls&gt;&lt;/record&gt;&lt;/Cite&gt;&lt;/EndNote&gt;</w:instrText>
      </w:r>
      <w:r w:rsidRPr="009B5E54">
        <w:rPr>
          <w:rFonts w:cstheme="minorHAnsi"/>
        </w:rPr>
        <w:fldChar w:fldCharType="separate"/>
      </w:r>
      <w:r>
        <w:rPr>
          <w:rFonts w:cstheme="minorHAnsi"/>
          <w:noProof/>
        </w:rPr>
        <w:t>(</w:t>
      </w:r>
      <w:r w:rsidRPr="00243F0C">
        <w:rPr>
          <w:rFonts w:cstheme="minorHAnsi"/>
          <w:smallCaps/>
          <w:noProof/>
        </w:rPr>
        <w:t>Adams</w:t>
      </w:r>
      <w:r w:rsidRPr="00243F0C">
        <w:rPr>
          <w:rFonts w:cstheme="minorHAnsi"/>
          <w:i/>
          <w:noProof/>
        </w:rPr>
        <w:t xml:space="preserve"> et al.</w:t>
      </w:r>
      <w:r>
        <w:rPr>
          <w:rFonts w:cstheme="minorHAnsi"/>
          <w:noProof/>
        </w:rPr>
        <w:t xml:space="preserve"> 2016)</w:t>
      </w:r>
      <w:r w:rsidRPr="009B5E54">
        <w:rPr>
          <w:rFonts w:cstheme="minorHAnsi"/>
        </w:rPr>
        <w:fldChar w:fldCharType="end"/>
      </w:r>
      <w:r w:rsidRPr="009B5E54">
        <w:rPr>
          <w:rFonts w:cstheme="minorHAnsi"/>
        </w:rPr>
        <w:t xml:space="preserve">. In this analysis we categorized each genome assembly by the sequencing platform (short, Sanger, </w:t>
      </w:r>
      <w:r>
        <w:rPr>
          <w:rFonts w:cstheme="minorHAnsi"/>
        </w:rPr>
        <w:t xml:space="preserve">and </w:t>
      </w:r>
      <w:r w:rsidRPr="009B5E54">
        <w:rPr>
          <w:rFonts w:cstheme="minorHAnsi"/>
        </w:rPr>
        <w:t xml:space="preserve">long) and tested whether genomes in these three classes had significantly different microsatellite content. </w:t>
      </w:r>
      <w:r w:rsidR="004E154E">
        <w:rPr>
          <w:rFonts w:cstheme="minorHAnsi"/>
        </w:rPr>
        <w:t>Second, w</w:t>
      </w:r>
      <w:r w:rsidRPr="009B5E54">
        <w:rPr>
          <w:rFonts w:cstheme="minorHAnsi"/>
        </w:rPr>
        <w:t xml:space="preserve">e also evaluated the correlation between scaffold and contig N50 and total microsatellite content. Based on results from this analysis (described below) we chose to include all insect genomes regardless of sequencing platform or N50 statistics. </w:t>
      </w:r>
    </w:p>
    <w:p w14:paraId="52CC6DAC" w14:textId="77777777" w:rsidR="00923591" w:rsidRDefault="00923591" w:rsidP="00923591">
      <w:pPr>
        <w:rPr>
          <w:rFonts w:cstheme="minorHAnsi"/>
        </w:rPr>
      </w:pPr>
    </w:p>
    <w:p w14:paraId="047BE9D8" w14:textId="0E1427AF" w:rsidR="00923591" w:rsidRPr="00E6774C" w:rsidRDefault="00723C73" w:rsidP="00464630">
      <w:pPr>
        <w:rPr>
          <w:rFonts w:cstheme="minorHAnsi"/>
          <w:b/>
          <w:i/>
        </w:rPr>
      </w:pPr>
      <w:r>
        <w:rPr>
          <w:rFonts w:cstheme="minorHAnsi"/>
        </w:rPr>
        <w:t xml:space="preserve">Preliminary inspection of our insect genomes suggested that some were highly incomplete (e.g., assembly size </w:t>
      </w:r>
      <w:r w:rsidR="00665C89" w:rsidRPr="00B0347E">
        <w:rPr>
          <w:rFonts w:cstheme="minorHAnsi"/>
        </w:rPr>
        <w:t>2</w:t>
      </w:r>
      <w:r w:rsidRPr="00B0347E">
        <w:rPr>
          <w:rFonts w:cstheme="minorHAnsi"/>
        </w:rPr>
        <w:t>%</w:t>
      </w:r>
      <w:r>
        <w:rPr>
          <w:rFonts w:cstheme="minorHAnsi"/>
        </w:rPr>
        <w:t xml:space="preserve"> of expected genome size). Because of this, </w:t>
      </w:r>
      <w:r w:rsidR="00923591" w:rsidRPr="009B5E54">
        <w:rPr>
          <w:rFonts w:cstheme="minorHAnsi"/>
        </w:rPr>
        <w:t xml:space="preserve">we performed a second quality assessment comparing BUSCO scores and total microsatellite content in all insect genomes </w:t>
      </w:r>
      <w:r w:rsidR="00923591" w:rsidRPr="009B5E54">
        <w:rPr>
          <w:rFonts w:cstheme="minorHAnsi"/>
        </w:rPr>
        <w:fldChar w:fldCharType="begin"/>
      </w:r>
      <w:r w:rsidR="00923591">
        <w:rPr>
          <w:rFonts w:cstheme="minorHAnsi"/>
        </w:rPr>
        <w:instrText xml:space="preserve"> ADDIN EN.CITE &lt;EndNote&gt;&lt;Cite&gt;&lt;Author&gt;Simão&lt;/Author&gt;&lt;Year&gt;2015&lt;/Year&gt;&lt;RecNum&gt;2708&lt;/RecNum&gt;&lt;DisplayText&gt;(&lt;style face="smallcaps"&gt;Simão&lt;/style&gt;&lt;style face="italic"&gt; et al.&lt;/style&gt; 2015)&lt;/DisplayText&gt;&lt;record&gt;&lt;rec-number&gt;2708&lt;/rec-number&gt;&lt;foreign-keys&gt;&lt;key app="EN" db-id="20tzrfeaqpde50e5e2dvtwp7sr5fsss0txe9" timestamp="1548600863"&gt;2708&lt;/key&gt;&lt;/foreign-keys&gt;&lt;ref-type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urls&gt;&lt;/record&gt;&lt;/Cite&gt;&lt;/EndNote&gt;</w:instrText>
      </w:r>
      <w:r w:rsidR="00923591" w:rsidRPr="009B5E54">
        <w:rPr>
          <w:rFonts w:cstheme="minorHAnsi"/>
        </w:rPr>
        <w:fldChar w:fldCharType="separate"/>
      </w:r>
      <w:r w:rsidR="00923591">
        <w:rPr>
          <w:rFonts w:cstheme="minorHAnsi"/>
          <w:noProof/>
        </w:rPr>
        <w:t>(</w:t>
      </w:r>
      <w:r w:rsidR="00923591" w:rsidRPr="00243F0C">
        <w:rPr>
          <w:rFonts w:cstheme="minorHAnsi"/>
          <w:smallCaps/>
          <w:noProof/>
        </w:rPr>
        <w:t>Simão</w:t>
      </w:r>
      <w:r w:rsidR="00923591" w:rsidRPr="00243F0C">
        <w:rPr>
          <w:rFonts w:cstheme="minorHAnsi"/>
          <w:i/>
          <w:noProof/>
        </w:rPr>
        <w:t xml:space="preserve"> et al.</w:t>
      </w:r>
      <w:r w:rsidR="00923591">
        <w:rPr>
          <w:rFonts w:cstheme="minorHAnsi"/>
          <w:noProof/>
        </w:rPr>
        <w:t xml:space="preserve"> 2015)</w:t>
      </w:r>
      <w:r w:rsidR="00923591" w:rsidRPr="009B5E54">
        <w:rPr>
          <w:rFonts w:cstheme="minorHAnsi"/>
        </w:rPr>
        <w:fldChar w:fldCharType="end"/>
      </w:r>
      <w:r w:rsidR="00923591" w:rsidRPr="009B5E54">
        <w:rPr>
          <w:rFonts w:cstheme="minorHAnsi"/>
        </w:rPr>
        <w:t xml:space="preserve">. We used default settings for BUSCO in conjunction with the insect gene set. Scores were calculated as the proportion of genes searched that were found as complete genes (in either single or duplicate copies). These scores were then compared to the total microsatellite content in each genome to determine </w:t>
      </w:r>
      <w:r w:rsidR="00923591">
        <w:rPr>
          <w:rFonts w:cstheme="minorHAnsi"/>
        </w:rPr>
        <w:t xml:space="preserve">if </w:t>
      </w:r>
      <w:r w:rsidR="00923591" w:rsidRPr="009B5E54">
        <w:rPr>
          <w:rFonts w:cstheme="minorHAnsi"/>
        </w:rPr>
        <w:t xml:space="preserve">there was a cutoff below which microsatellites were poorly inferred. </w:t>
      </w:r>
      <w:r w:rsidR="00923591">
        <w:rPr>
          <w:rFonts w:cstheme="minorHAnsi"/>
        </w:rPr>
        <w:t>Based on this approach we reduced the number of genomes examined to 231.</w:t>
      </w:r>
    </w:p>
    <w:p w14:paraId="50705C90" w14:textId="77777777" w:rsidR="00E6774C" w:rsidRDefault="00E6774C" w:rsidP="00FB1BC3">
      <w:pPr>
        <w:rPr>
          <w:rFonts w:cstheme="minorHAnsi"/>
          <w:bCs/>
          <w:i/>
        </w:rPr>
      </w:pPr>
    </w:p>
    <w:p w14:paraId="7ED5880F" w14:textId="6B389156" w:rsidR="00FB1BC3" w:rsidRPr="009B5E54" w:rsidRDefault="00C718ED" w:rsidP="00FB1BC3">
      <w:pPr>
        <w:rPr>
          <w:rFonts w:eastAsia="Times New Roman" w:cstheme="minorHAnsi"/>
        </w:rPr>
      </w:pPr>
      <w:r w:rsidRPr="001032B8">
        <w:rPr>
          <w:rFonts w:cstheme="minorHAnsi"/>
          <w:bCs/>
          <w:i/>
        </w:rPr>
        <w:t>Phylogenetic data:</w:t>
      </w:r>
      <w:r w:rsidRPr="009B5E54">
        <w:rPr>
          <w:rFonts w:cstheme="minorHAnsi"/>
        </w:rPr>
        <w:t xml:space="preserve"> </w:t>
      </w:r>
      <w:r w:rsidR="00FB1BC3" w:rsidRPr="009B5E54">
        <w:rPr>
          <w:rFonts w:eastAsia="Times New Roman" w:cstheme="minorHAnsi"/>
        </w:rPr>
        <w:t xml:space="preserve">For downstream </w:t>
      </w:r>
      <w:r>
        <w:rPr>
          <w:rFonts w:eastAsia="Times New Roman" w:cstheme="minorHAnsi"/>
        </w:rPr>
        <w:t>comparative</w:t>
      </w:r>
      <w:r w:rsidRPr="009B5E54">
        <w:rPr>
          <w:rFonts w:eastAsia="Times New Roman" w:cstheme="minorHAnsi"/>
        </w:rPr>
        <w:t xml:space="preserve"> </w:t>
      </w:r>
      <w:r w:rsidR="00FB1BC3" w:rsidRPr="009B5E54">
        <w:rPr>
          <w:rFonts w:eastAsia="Times New Roman" w:cstheme="minorHAnsi"/>
        </w:rPr>
        <w:t>analyses</w:t>
      </w:r>
      <w:ins w:id="12" w:author="Microsoft Office User" w:date="2020-07-03T12:52:00Z">
        <w:r w:rsidR="00F00AE3">
          <w:rPr>
            <w:rFonts w:eastAsia="Times New Roman" w:cstheme="minorHAnsi"/>
          </w:rPr>
          <w:t>,</w:t>
        </w:r>
      </w:ins>
      <w:r w:rsidR="00FB1BC3" w:rsidRPr="009B5E54">
        <w:rPr>
          <w:rFonts w:eastAsia="Times New Roman" w:cstheme="minorHAnsi"/>
        </w:rPr>
        <w:t xml:space="preserve"> </w:t>
      </w:r>
      <w:r w:rsidR="00BA2E40" w:rsidRPr="009B5E54">
        <w:rPr>
          <w:rFonts w:eastAsia="Times New Roman" w:cstheme="minorHAnsi"/>
        </w:rPr>
        <w:t xml:space="preserve">we downloaded </w:t>
      </w:r>
      <w:r w:rsidR="00FB1BC3" w:rsidRPr="009B5E54">
        <w:rPr>
          <w:rFonts w:eastAsia="Times New Roman" w:cstheme="minorHAnsi"/>
        </w:rPr>
        <w:t>sequences for the four most frequently sequenced mitochondrial genes (12</w:t>
      </w:r>
      <w:r w:rsidR="00BA2E40" w:rsidRPr="009B5E54">
        <w:rPr>
          <w:rFonts w:eastAsia="Times New Roman" w:cstheme="minorHAnsi"/>
        </w:rPr>
        <w:t>S</w:t>
      </w:r>
      <w:r w:rsidR="00FB1BC3" w:rsidRPr="009B5E54">
        <w:rPr>
          <w:rFonts w:eastAsia="Times New Roman" w:cstheme="minorHAnsi"/>
        </w:rPr>
        <w:t>, COI, COII</w:t>
      </w:r>
      <w:r w:rsidR="004D74C4">
        <w:rPr>
          <w:rFonts w:eastAsia="Times New Roman" w:cstheme="minorHAnsi"/>
        </w:rPr>
        <w:t>,</w:t>
      </w:r>
      <w:r w:rsidR="00FB1BC3" w:rsidRPr="009B5E54">
        <w:rPr>
          <w:rFonts w:eastAsia="Times New Roman" w:cstheme="minorHAnsi"/>
        </w:rPr>
        <w:t xml:space="preserve"> and cytochrome b) and </w:t>
      </w:r>
      <w:r w:rsidR="00FB1BC3" w:rsidRPr="009B5E54">
        <w:rPr>
          <w:rFonts w:eastAsia="Times New Roman" w:cstheme="minorHAnsi"/>
        </w:rPr>
        <w:lastRenderedPageBreak/>
        <w:t>four nuclear genes (18S, 28S, elongation factor 1</w:t>
      </w:r>
      <w:r w:rsidR="004D74C4">
        <w:rPr>
          <w:rFonts w:eastAsia="Times New Roman" w:cstheme="minorHAnsi"/>
        </w:rPr>
        <w:t>,</w:t>
      </w:r>
      <w:r w:rsidR="00FB1BC3" w:rsidRPr="009B5E54">
        <w:rPr>
          <w:rFonts w:eastAsia="Times New Roman" w:cstheme="minorHAnsi"/>
        </w:rPr>
        <w:t xml:space="preserve"> and arginine kinase)</w:t>
      </w:r>
      <w:r w:rsidR="00BA2E40" w:rsidRPr="009B5E54">
        <w:rPr>
          <w:rFonts w:eastAsia="Times New Roman" w:cstheme="minorHAnsi"/>
        </w:rPr>
        <w:t xml:space="preserve">. This yielded a dataset of </w:t>
      </w:r>
      <w:r w:rsidR="00FB1BC3" w:rsidRPr="009B5E54">
        <w:rPr>
          <w:rFonts w:eastAsia="Times New Roman" w:cstheme="minorHAnsi"/>
        </w:rPr>
        <w:t xml:space="preserve">221 operational taxonomic units (OTUs) representing members of </w:t>
      </w:r>
      <w:r w:rsidR="001640A7">
        <w:rPr>
          <w:rFonts w:eastAsia="Times New Roman" w:cstheme="minorHAnsi"/>
        </w:rPr>
        <w:t>12</w:t>
      </w:r>
      <w:r w:rsidR="00FB1BC3" w:rsidRPr="009B5E54">
        <w:rPr>
          <w:rFonts w:eastAsia="Times New Roman" w:cstheme="minorHAnsi"/>
        </w:rPr>
        <w:t xml:space="preserve"> of the 24 insect orders</w:t>
      </w:r>
      <w:r w:rsidR="00BA2E40" w:rsidRPr="009B5E54">
        <w:rPr>
          <w:rFonts w:eastAsia="Times New Roman" w:cstheme="minorHAnsi"/>
        </w:rPr>
        <w:t>.</w:t>
      </w:r>
      <w:r w:rsidR="00FB1BC3" w:rsidRPr="009B5E54">
        <w:rPr>
          <w:rFonts w:eastAsia="Times New Roman" w:cstheme="minorHAnsi"/>
        </w:rPr>
        <w:t xml:space="preserve"> </w:t>
      </w:r>
      <w:r w:rsidR="00BA2E40" w:rsidRPr="009B5E54">
        <w:rPr>
          <w:rFonts w:eastAsia="Times New Roman" w:cstheme="minorHAnsi"/>
        </w:rPr>
        <w:t xml:space="preserve">All sequences </w:t>
      </w:r>
      <w:r w:rsidR="00FB1BC3" w:rsidRPr="009B5E54">
        <w:rPr>
          <w:rFonts w:eastAsia="Times New Roman" w:cstheme="minorHAnsi"/>
        </w:rPr>
        <w:t>were downloaded from GenBank</w:t>
      </w:r>
      <w:r w:rsidR="00187AA6">
        <w:rPr>
          <w:rFonts w:eastAsia="Times New Roman" w:cstheme="minorHAnsi"/>
        </w:rPr>
        <w:t xml:space="preserve"> (</w:t>
      </w:r>
      <w:r w:rsidR="00F00AE3">
        <w:rPr>
          <w:rFonts w:eastAsia="Times New Roman" w:cstheme="minorHAnsi"/>
        </w:rPr>
        <w:t xml:space="preserve">accession numbers in </w:t>
      </w:r>
      <w:r w:rsidR="00187AA6" w:rsidRPr="0042662D">
        <w:rPr>
          <w:rFonts w:eastAsia="Times New Roman" w:cstheme="minorHAnsi"/>
          <w:highlight w:val="yellow"/>
        </w:rPr>
        <w:t>Supplement</w:t>
      </w:r>
      <w:r w:rsidR="00CA27CE" w:rsidRPr="0042662D">
        <w:rPr>
          <w:rFonts w:eastAsia="Times New Roman" w:cstheme="minorHAnsi"/>
          <w:highlight w:val="yellow"/>
        </w:rPr>
        <w:t>al</w:t>
      </w:r>
      <w:r w:rsidR="00187AA6" w:rsidRPr="0042662D">
        <w:rPr>
          <w:rFonts w:eastAsia="Times New Roman" w:cstheme="minorHAnsi"/>
          <w:highlight w:val="yellow"/>
        </w:rPr>
        <w:t xml:space="preserve"> </w:t>
      </w:r>
      <w:r w:rsidR="0042662D">
        <w:rPr>
          <w:rFonts w:eastAsia="Times New Roman" w:cstheme="minorHAnsi"/>
          <w:highlight w:val="yellow"/>
        </w:rPr>
        <w:t>T</w:t>
      </w:r>
      <w:r w:rsidR="00187AA6" w:rsidRPr="0042662D">
        <w:rPr>
          <w:rFonts w:eastAsia="Times New Roman" w:cstheme="minorHAnsi"/>
          <w:highlight w:val="yellow"/>
        </w:rPr>
        <w:t>able 2</w:t>
      </w:r>
      <w:r w:rsidR="00187AA6">
        <w:rPr>
          <w:rFonts w:eastAsia="Times New Roman" w:cstheme="minorHAnsi"/>
        </w:rPr>
        <w:t>).</w:t>
      </w:r>
      <w:r w:rsidR="00BA2E40" w:rsidRPr="009B5E54">
        <w:rPr>
          <w:rFonts w:eastAsia="Times New Roman" w:cstheme="minorHAnsi"/>
        </w:rPr>
        <w:t xml:space="preserve"> </w:t>
      </w:r>
      <w:r w:rsidR="004D74C4">
        <w:rPr>
          <w:rFonts w:eastAsia="Times New Roman" w:cstheme="minorHAnsi"/>
        </w:rPr>
        <w:t>The s</w:t>
      </w:r>
      <w:r w:rsidR="00FB1BC3" w:rsidRPr="009B5E54">
        <w:rPr>
          <w:rFonts w:eastAsia="Times New Roman" w:cstheme="minorHAnsi"/>
        </w:rPr>
        <w:t>equences were aligned in MAFFT</w:t>
      </w:r>
      <w:r w:rsidR="00BA2E40" w:rsidRPr="009B5E54">
        <w:rPr>
          <w:rFonts w:eastAsia="Times New Roman" w:cstheme="minorHAnsi"/>
        </w:rPr>
        <w:t xml:space="preserve"> </w:t>
      </w:r>
      <w:r w:rsidR="00F00AE3">
        <w:rPr>
          <w:rFonts w:eastAsia="Times New Roman" w:cstheme="minorHAnsi"/>
        </w:rPr>
        <w:t xml:space="preserve">v.7 </w:t>
      </w:r>
      <w:r w:rsidR="009B5E54" w:rsidRPr="009B5E54">
        <w:rPr>
          <w:rFonts w:eastAsia="Times New Roman" w:cstheme="minorHAnsi"/>
        </w:rPr>
        <w:t>using default settings</w:t>
      </w:r>
      <w:r w:rsidR="00C40DA3" w:rsidRPr="009B5E54">
        <w:rPr>
          <w:rFonts w:eastAsia="Times New Roman" w:cstheme="minorHAnsi"/>
        </w:rPr>
        <w:t xml:space="preserve"> </w:t>
      </w:r>
      <w:r w:rsidR="00C40DA3" w:rsidRPr="009B5E54">
        <w:rPr>
          <w:rFonts w:eastAsia="Times New Roman" w:cstheme="minorHAnsi"/>
        </w:rPr>
        <w:fldChar w:fldCharType="begin"/>
      </w:r>
      <w:r w:rsidR="00085F69">
        <w:rPr>
          <w:rFonts w:eastAsia="Times New Roman" w:cstheme="minorHAnsi"/>
        </w:rPr>
        <w:instrText xml:space="preserve"> ADDIN EN.CITE &lt;EndNote&gt;&lt;Cite&gt;&lt;Author&gt;Katoh&lt;/Author&gt;&lt;Year&gt;2019&lt;/Year&gt;&lt;RecNum&gt;450&lt;/RecNum&gt;&lt;DisplayText&gt;(&lt;style face="smallcaps"&gt;Katoh&lt;/style&gt;&lt;style face="italic"&gt; et al.&lt;/style&gt; 2019)&lt;/DisplayText&gt;&lt;record&gt;&lt;rec-number&gt;450&lt;/rec-number&gt;&lt;foreign-keys&gt;&lt;key app="EN" db-id="psx5aavda22efleatx5vaweatapzwapastxd" timestamp="1594223498"&gt;450&lt;/key&gt;&lt;/foreign-keys&gt;&lt;ref-type name="Journal Article"&gt;17&lt;/ref-type&gt;&lt;contributors&gt;&lt;authors&gt;&lt;author&gt;Katoh, Kazutaka&lt;/author&gt;&lt;author&gt;Rozewicki, John&lt;/author&gt;&lt;author&gt;Yamada, Kazunori D&lt;/author&gt;&lt;/authors&gt;&lt;/contributors&gt;&lt;titles&gt;&lt;title&gt;MAFFT online service: multiple sequence alignment, interactive sequence choice and visualization&lt;/title&gt;&lt;secondary-title&gt;Briefings in bioinformatics&lt;/secondary-title&gt;&lt;/titles&gt;&lt;periodical&gt;&lt;full-title&gt;Briefings in bioinformatics&lt;/full-title&gt;&lt;/periodical&gt;&lt;pages&gt;1160-1166&lt;/pages&gt;&lt;volume&gt;20&lt;/volume&gt;&lt;number&gt;4&lt;/number&gt;&lt;dates&gt;&lt;year&gt;2019&lt;/year&gt;&lt;/dates&gt;&lt;isbn&gt;1467-5463&lt;/isbn&gt;&lt;urls&gt;&lt;/urls&gt;&lt;/record&gt;&lt;/Cite&gt;&lt;/EndNote&gt;</w:instrText>
      </w:r>
      <w:r w:rsidR="00C40DA3" w:rsidRPr="009B5E54">
        <w:rPr>
          <w:rFonts w:eastAsia="Times New Roman" w:cstheme="minorHAnsi"/>
        </w:rPr>
        <w:fldChar w:fldCharType="separate"/>
      </w:r>
      <w:r w:rsidR="00085F69">
        <w:rPr>
          <w:rFonts w:eastAsia="Times New Roman" w:cstheme="minorHAnsi"/>
          <w:noProof/>
        </w:rPr>
        <w:t>(</w:t>
      </w:r>
      <w:r w:rsidR="00085F69" w:rsidRPr="00085F69">
        <w:rPr>
          <w:rFonts w:eastAsia="Times New Roman" w:cstheme="minorHAnsi"/>
          <w:smallCaps/>
          <w:noProof/>
        </w:rPr>
        <w:t>Katoh</w:t>
      </w:r>
      <w:r w:rsidR="00085F69" w:rsidRPr="00085F69">
        <w:rPr>
          <w:rFonts w:eastAsia="Times New Roman" w:cstheme="minorHAnsi"/>
          <w:i/>
          <w:noProof/>
        </w:rPr>
        <w:t xml:space="preserve"> et al.</w:t>
      </w:r>
      <w:r w:rsidR="00085F69">
        <w:rPr>
          <w:rFonts w:eastAsia="Times New Roman" w:cstheme="minorHAnsi"/>
          <w:noProof/>
        </w:rPr>
        <w:t xml:space="preserve"> 2019)</w:t>
      </w:r>
      <w:r w:rsidR="00C40DA3" w:rsidRPr="009B5E54">
        <w:rPr>
          <w:rFonts w:eastAsia="Times New Roman" w:cstheme="minorHAnsi"/>
        </w:rPr>
        <w:fldChar w:fldCharType="end"/>
      </w:r>
      <w:r w:rsidR="00C40DA3" w:rsidRPr="009B5E54">
        <w:rPr>
          <w:rFonts w:eastAsia="Times New Roman" w:cstheme="minorHAnsi"/>
        </w:rPr>
        <w:t xml:space="preserve">. </w:t>
      </w:r>
      <w:r w:rsidR="009B5E54" w:rsidRPr="009B5E54">
        <w:rPr>
          <w:rFonts w:eastAsia="Times New Roman" w:cstheme="minorHAnsi"/>
        </w:rPr>
        <w:t xml:space="preserve">We used </w:t>
      </w:r>
      <w:proofErr w:type="spellStart"/>
      <w:r w:rsidR="009B5E54" w:rsidRPr="009B5E54">
        <w:rPr>
          <w:rFonts w:eastAsia="Times New Roman" w:cstheme="minorHAnsi"/>
        </w:rPr>
        <w:t>Gblocks</w:t>
      </w:r>
      <w:proofErr w:type="spellEnd"/>
      <w:r w:rsidR="009B5E54" w:rsidRPr="009B5E54">
        <w:rPr>
          <w:rFonts w:eastAsia="Times New Roman" w:cstheme="minorHAnsi"/>
        </w:rPr>
        <w:t xml:space="preserve"> 0.91b to remove ambiguously aligned sites from 12S, 18S, and 28S alignments, using options for less stringent selection including allowing smaller final blocks, gap positions within blocks</w:t>
      </w:r>
      <w:r w:rsidR="004D74C4">
        <w:rPr>
          <w:rFonts w:eastAsia="Times New Roman" w:cstheme="minorHAnsi"/>
        </w:rPr>
        <w:t>,</w:t>
      </w:r>
      <w:r w:rsidR="009B5E54" w:rsidRPr="009B5E54">
        <w:rPr>
          <w:rFonts w:eastAsia="Times New Roman" w:cstheme="minorHAnsi"/>
        </w:rPr>
        <w:t xml:space="preserve"> and less strict flanking requirements</w:t>
      </w:r>
      <w:r w:rsidR="00FB1BC3" w:rsidRPr="009B5E54">
        <w:rPr>
          <w:rFonts w:eastAsia="Times New Roman" w:cstheme="minorHAnsi"/>
        </w:rPr>
        <w:t xml:space="preserve"> </w:t>
      </w:r>
      <w:r w:rsidR="00C40DA3" w:rsidRPr="009B5E54">
        <w:rPr>
          <w:rFonts w:eastAsia="Times New Roman" w:cstheme="minorHAnsi"/>
        </w:rPr>
        <w:fldChar w:fldCharType="begin"/>
      </w:r>
      <w:r w:rsidR="00243F0C">
        <w:rPr>
          <w:rFonts w:eastAsia="Times New Roman" w:cstheme="minorHAnsi"/>
        </w:rPr>
        <w:instrText xml:space="preserve"> ADDIN EN.CITE &lt;EndNote&gt;&lt;Cite&gt;&lt;Author&gt;Talavera&lt;/Author&gt;&lt;Year&gt;2007&lt;/Year&gt;&lt;RecNum&gt;306&lt;/RecNum&gt;&lt;DisplayText&gt;(&lt;style face="smallcaps"&gt;Talavera and Castresana&lt;/style&gt; 2007)&lt;/DisplayText&gt;&lt;record&gt;&lt;rec-number&gt;306&lt;/rec-number&gt;&lt;foreign-keys&gt;&lt;key app="EN" db-id="psx5aavda22efleatx5vaweatapzwapastxd" timestamp="1583304146" guid="c4ab0ca5-2896-4a88-81ac-86426aafa162"&gt;306&lt;/key&gt;&lt;/foreign-keys&gt;&lt;ref-type name="Journal Article"&gt;17&lt;/ref-type&gt;&lt;contributors&gt;&lt;authors&gt;&lt;author&gt;Talavera, Gerard&lt;/author&gt;&lt;author&gt;Castresana, Jose&lt;/author&gt;&lt;/authors&gt;&lt;/contributors&gt;&lt;titles&gt;&lt;title&gt;Improvement of phylogenies after removing divergent and ambiguously aligned blocks from protein sequence alignments&lt;/title&gt;&lt;secondary-title&gt;Systematic biology&lt;/secondary-title&gt;&lt;/titles&gt;&lt;periodical&gt;&lt;full-title&gt;Systematic biology&lt;/full-title&gt;&lt;/periodical&gt;&lt;pages&gt;564-577&lt;/pages&gt;&lt;volume&gt;56&lt;/volume&gt;&lt;number&gt;4&lt;/number&gt;&lt;dates&gt;&lt;year&gt;2007&lt;/year&gt;&lt;/dates&gt;&lt;isbn&gt;1063-5157&lt;/isbn&gt;&lt;urls&gt;&lt;/urls&gt;&lt;/record&gt;&lt;/Cite&gt;&lt;/EndNote&gt;</w:instrText>
      </w:r>
      <w:r w:rsidR="00C40DA3" w:rsidRPr="009B5E54">
        <w:rPr>
          <w:rFonts w:eastAsia="Times New Roman" w:cstheme="minorHAnsi"/>
        </w:rPr>
        <w:fldChar w:fldCharType="separate"/>
      </w:r>
      <w:r w:rsidR="00243F0C">
        <w:rPr>
          <w:rFonts w:eastAsia="Times New Roman" w:cstheme="minorHAnsi"/>
          <w:noProof/>
        </w:rPr>
        <w:t>(</w:t>
      </w:r>
      <w:r w:rsidR="00243F0C" w:rsidRPr="00243F0C">
        <w:rPr>
          <w:rFonts w:eastAsia="Times New Roman" w:cstheme="minorHAnsi"/>
          <w:smallCaps/>
          <w:noProof/>
        </w:rPr>
        <w:t>Talavera and Castresana</w:t>
      </w:r>
      <w:r w:rsidR="00243F0C">
        <w:rPr>
          <w:rFonts w:eastAsia="Times New Roman" w:cstheme="minorHAnsi"/>
          <w:noProof/>
        </w:rPr>
        <w:t xml:space="preserve"> 2007)</w:t>
      </w:r>
      <w:r w:rsidR="00C40DA3" w:rsidRPr="009B5E54">
        <w:rPr>
          <w:rFonts w:eastAsia="Times New Roman" w:cstheme="minorHAnsi"/>
        </w:rPr>
        <w:fldChar w:fldCharType="end"/>
      </w:r>
      <w:r w:rsidR="00FB1BC3" w:rsidRPr="009B5E54">
        <w:rPr>
          <w:rFonts w:eastAsia="Times New Roman" w:cstheme="minorHAnsi"/>
        </w:rPr>
        <w:t>. This resulted in alignments for 12s, 18s, and 28s of 346 bp, 1442 bp, and 253 bp in length, respectively. We used MEGA to manually adjust the alignments of protein coding genes (COI, COII, elongation factor 1, cytochrome b</w:t>
      </w:r>
      <w:r w:rsidR="004D74C4">
        <w:rPr>
          <w:rFonts w:eastAsia="Times New Roman" w:cstheme="minorHAnsi"/>
        </w:rPr>
        <w:t>,</w:t>
      </w:r>
      <w:r w:rsidR="00FB1BC3" w:rsidRPr="009B5E54">
        <w:rPr>
          <w:rFonts w:eastAsia="Times New Roman" w:cstheme="minorHAnsi"/>
        </w:rPr>
        <w:t xml:space="preserve"> and arginine kinase) to ensure that the reading frame was maintained</w:t>
      </w:r>
      <w:r>
        <w:rPr>
          <w:rFonts w:eastAsia="Times New Roman" w:cstheme="minorHAnsi"/>
        </w:rPr>
        <w:t xml:space="preserve"> </w:t>
      </w:r>
      <w:r w:rsidRPr="009B5E54">
        <w:rPr>
          <w:rFonts w:eastAsia="Times New Roman" w:cstheme="minorHAnsi"/>
        </w:rPr>
        <w:fldChar w:fldCharType="begin"/>
      </w:r>
      <w:r>
        <w:rPr>
          <w:rFonts w:eastAsia="Times New Roman" w:cstheme="minorHAnsi"/>
        </w:rPr>
        <w:instrText xml:space="preserve"> ADDIN EN.CITE &lt;EndNote&gt;&lt;Cite&gt;&lt;Author&gt;Tamura&lt;/Author&gt;&lt;Year&gt;2011&lt;/Year&gt;&lt;RecNum&gt;307&lt;/RecNum&gt;&lt;DisplayText&gt;(&lt;style face="smallcaps"&gt;Tamura&lt;/style&gt;&lt;style face="italic"&gt; et al.&lt;/style&gt; 2011)&lt;/DisplayText&gt;&lt;record&gt;&lt;rec-number&gt;307&lt;/rec-number&gt;&lt;foreign-keys&gt;&lt;key app="EN" db-id="psx5aavda22efleatx5vaweatapzwapastxd" timestamp="1583304154" guid="30c18d2e-80e5-46f2-b0cb-470ea6ed67ee"&gt;307&lt;/key&gt;&lt;/foreign-keys&gt;&lt;ref-type name="Journal Article"&gt;17&lt;/ref-type&gt;&lt;contributors&gt;&lt;authors&gt;&lt;author&gt;Tamura, Koichiro&lt;/author&gt;&lt;author&gt;Peterson, Daniel&lt;/author&gt;&lt;author&gt;Peterson, Nicholas&lt;/author&gt;&lt;author&gt;Stecher, Glen&lt;/author&gt;&lt;author&gt;Nei, Masatoshi&lt;/author&gt;&lt;author&gt;Kumar, Sudhir&lt;/author&gt;&lt;/authors&gt;&lt;/contributors&gt;&lt;titles&gt;&lt;title&gt;MEGA5: molecular evolutionary genetics analysis using maximum likelihood, evolutionary distance, and maximum parsimony methods&lt;/title&gt;&lt;secondary-title&gt;Molecular biology and evolution&lt;/secondary-title&gt;&lt;/titles&gt;&lt;periodical&gt;&lt;full-title&gt;Molecular Biology and Evolution&lt;/full-title&gt;&lt;/periodical&gt;&lt;pages&gt;2731-2739&lt;/pages&gt;&lt;volume&gt;28&lt;/volume&gt;&lt;number&gt;10&lt;/number&gt;&lt;dates&gt;&lt;year&gt;2011&lt;/year&gt;&lt;/dates&gt;&lt;isbn&gt;1537-1719&lt;/isbn&gt;&lt;urls&gt;&lt;/urls&gt;&lt;/record&gt;&lt;/Cite&gt;&lt;/EndNote&gt;</w:instrText>
      </w:r>
      <w:r w:rsidRPr="009B5E54">
        <w:rPr>
          <w:rFonts w:eastAsia="Times New Roman" w:cstheme="minorHAnsi"/>
        </w:rPr>
        <w:fldChar w:fldCharType="separate"/>
      </w:r>
      <w:r>
        <w:rPr>
          <w:rFonts w:eastAsia="Times New Roman" w:cstheme="minorHAnsi"/>
          <w:noProof/>
        </w:rPr>
        <w:t>(</w:t>
      </w:r>
      <w:r w:rsidRPr="00243F0C">
        <w:rPr>
          <w:rFonts w:eastAsia="Times New Roman" w:cstheme="minorHAnsi"/>
          <w:smallCaps/>
          <w:noProof/>
        </w:rPr>
        <w:t>Tamura</w:t>
      </w:r>
      <w:r w:rsidRPr="00243F0C">
        <w:rPr>
          <w:rFonts w:eastAsia="Times New Roman" w:cstheme="minorHAnsi"/>
          <w:i/>
          <w:noProof/>
        </w:rPr>
        <w:t xml:space="preserve"> et al.</w:t>
      </w:r>
      <w:r>
        <w:rPr>
          <w:rFonts w:eastAsia="Times New Roman" w:cstheme="minorHAnsi"/>
          <w:noProof/>
        </w:rPr>
        <w:t xml:space="preserve"> 2011)</w:t>
      </w:r>
      <w:r w:rsidRPr="009B5E54">
        <w:rPr>
          <w:rFonts w:eastAsia="Times New Roman" w:cstheme="minorHAnsi"/>
        </w:rPr>
        <w:fldChar w:fldCharType="end"/>
      </w:r>
      <w:r>
        <w:rPr>
          <w:rFonts w:eastAsia="Times New Roman" w:cstheme="minorHAnsi"/>
        </w:rPr>
        <w:t>.</w:t>
      </w:r>
      <w:r w:rsidR="00FB1BC3" w:rsidRPr="009B5E54">
        <w:rPr>
          <w:rFonts w:eastAsia="Times New Roman" w:cstheme="minorHAnsi"/>
        </w:rPr>
        <w:t xml:space="preserve"> </w:t>
      </w:r>
      <w:r>
        <w:rPr>
          <w:rFonts w:eastAsia="Times New Roman" w:cstheme="minorHAnsi"/>
        </w:rPr>
        <w:t>T</w:t>
      </w:r>
      <w:r w:rsidRPr="009B5E54">
        <w:rPr>
          <w:rFonts w:eastAsia="Times New Roman" w:cstheme="minorHAnsi"/>
        </w:rPr>
        <w:t xml:space="preserve">hese </w:t>
      </w:r>
      <w:r w:rsidR="00FB1BC3" w:rsidRPr="009B5E54">
        <w:rPr>
          <w:rFonts w:eastAsia="Times New Roman" w:cstheme="minorHAnsi"/>
        </w:rPr>
        <w:t>alignments were 1463 bp, 683 bp, 1064 bp, 409 bp</w:t>
      </w:r>
      <w:r w:rsidR="004D74C4">
        <w:rPr>
          <w:rFonts w:eastAsia="Times New Roman" w:cstheme="minorHAnsi"/>
        </w:rPr>
        <w:t>,</w:t>
      </w:r>
      <w:r w:rsidR="00FB1BC3" w:rsidRPr="009B5E54">
        <w:rPr>
          <w:rFonts w:eastAsia="Times New Roman" w:cstheme="minorHAnsi"/>
        </w:rPr>
        <w:t xml:space="preserve"> and 1019 bp in length, respectively. </w:t>
      </w:r>
      <w:r w:rsidR="00BA2E40" w:rsidRPr="009B5E54">
        <w:rPr>
          <w:rFonts w:eastAsia="Times New Roman" w:cstheme="minorHAnsi"/>
        </w:rPr>
        <w:t xml:space="preserve">For </w:t>
      </w:r>
      <w:r w:rsidR="006D648C">
        <w:rPr>
          <w:rFonts w:eastAsia="Times New Roman" w:cstheme="minorHAnsi"/>
        </w:rPr>
        <w:t xml:space="preserve">tree </w:t>
      </w:r>
      <w:r w:rsidR="002F54EA">
        <w:rPr>
          <w:rFonts w:eastAsia="Times New Roman" w:cstheme="minorHAnsi"/>
        </w:rPr>
        <w:t>inferences</w:t>
      </w:r>
      <w:r w:rsidR="002F54EA" w:rsidRPr="009B5E54">
        <w:rPr>
          <w:rFonts w:eastAsia="Times New Roman" w:cstheme="minorHAnsi"/>
        </w:rPr>
        <w:t xml:space="preserve"> </w:t>
      </w:r>
      <w:r w:rsidR="00BA2E40" w:rsidRPr="009B5E54">
        <w:rPr>
          <w:rFonts w:eastAsia="Times New Roman" w:cstheme="minorHAnsi"/>
        </w:rPr>
        <w:t xml:space="preserve">in </w:t>
      </w:r>
      <w:proofErr w:type="spellStart"/>
      <w:r w:rsidR="00BA2E40" w:rsidRPr="009B5E54">
        <w:rPr>
          <w:rFonts w:eastAsia="Times New Roman" w:cstheme="minorHAnsi"/>
        </w:rPr>
        <w:t>RAxML</w:t>
      </w:r>
      <w:proofErr w:type="spellEnd"/>
      <w:r w:rsidR="00F00AE3">
        <w:rPr>
          <w:rFonts w:eastAsia="Times New Roman" w:cstheme="minorHAnsi"/>
        </w:rPr>
        <w:t>,</w:t>
      </w:r>
      <w:r w:rsidR="00BA2E40" w:rsidRPr="009B5E54">
        <w:rPr>
          <w:rFonts w:eastAsia="Times New Roman" w:cstheme="minorHAnsi"/>
        </w:rPr>
        <w:t xml:space="preserve"> alignments</w:t>
      </w:r>
      <w:r w:rsidR="00FB1BC3" w:rsidRPr="009B5E54">
        <w:rPr>
          <w:rFonts w:eastAsia="Times New Roman" w:cstheme="minorHAnsi"/>
        </w:rPr>
        <w:t xml:space="preserve"> were concatenated </w:t>
      </w:r>
      <w:r w:rsidR="00BA2E40" w:rsidRPr="009B5E54">
        <w:rPr>
          <w:rFonts w:eastAsia="Times New Roman" w:cstheme="minorHAnsi"/>
        </w:rPr>
        <w:t xml:space="preserve">(total length 6686 bp) while each gene was kept separate for </w:t>
      </w:r>
      <w:r w:rsidR="00F00AE3">
        <w:rPr>
          <w:rFonts w:eastAsia="Times New Roman" w:cstheme="minorHAnsi"/>
        </w:rPr>
        <w:t xml:space="preserve">Bayesian </w:t>
      </w:r>
      <w:r w:rsidR="006D648C">
        <w:rPr>
          <w:rFonts w:eastAsia="Times New Roman" w:cstheme="minorHAnsi"/>
        </w:rPr>
        <w:t xml:space="preserve">tree </w:t>
      </w:r>
      <w:r w:rsidR="002F54EA">
        <w:rPr>
          <w:rFonts w:eastAsia="Times New Roman" w:cstheme="minorHAnsi"/>
        </w:rPr>
        <w:t>inference</w:t>
      </w:r>
      <w:r w:rsidR="00BA2E40" w:rsidRPr="009B5E54">
        <w:rPr>
          <w:rFonts w:eastAsia="Times New Roman" w:cstheme="minorHAnsi"/>
        </w:rPr>
        <w:t>.</w:t>
      </w:r>
      <w:r w:rsidR="00FB1BC3" w:rsidRPr="009B5E54">
        <w:rPr>
          <w:rFonts w:eastAsia="Times New Roman" w:cstheme="minorHAnsi"/>
        </w:rPr>
        <w:t xml:space="preserve"> </w:t>
      </w:r>
    </w:p>
    <w:p w14:paraId="71DDD5F8" w14:textId="666677AA" w:rsidR="00FB1BC3" w:rsidRPr="009B5E54" w:rsidRDefault="00FB1BC3" w:rsidP="00464630">
      <w:pPr>
        <w:rPr>
          <w:rFonts w:cstheme="minorHAnsi"/>
          <w:b/>
        </w:rPr>
      </w:pPr>
    </w:p>
    <w:p w14:paraId="798A397D" w14:textId="6B642C24" w:rsidR="00BA2E40" w:rsidRPr="009B5E54" w:rsidRDefault="00C773CF" w:rsidP="00BA2E40">
      <w:pPr>
        <w:rPr>
          <w:rFonts w:cstheme="minorHAnsi"/>
        </w:rPr>
      </w:pPr>
      <w:r>
        <w:t xml:space="preserve">Rogue taxa, or taxa which are placed inconsistently with equal probability during phylogenetic inference due to insufficient or erroneous data, will often lead to overestimation of rates of trail evolution, similar to what is seen in </w:t>
      </w:r>
      <w:proofErr w:type="spellStart"/>
      <w:r>
        <w:t>supertrees</w:t>
      </w:r>
      <w:proofErr w:type="spellEnd"/>
      <w:r>
        <w:t xml:space="preserve"> </w:t>
      </w:r>
      <w:ins w:id="13" w:author="Microsoft Office User" w:date="2020-07-03T12:58:00Z">
        <w:r w:rsidR="003A1F70" w:rsidRPr="009B5E54">
          <w:rPr>
            <w:rFonts w:cstheme="minorHAnsi"/>
          </w:rPr>
          <w:fldChar w:fldCharType="begin">
            <w:fldData xml:space="preserve">PEVuZE5vdGU+PENpdGU+PEF1dGhvcj5UaG9tc29uPC9BdXRob3I+PFllYXI+MjAxMDwvWWVhcj48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</w:fldData>
          </w:fldChar>
        </w:r>
      </w:ins>
      <w:r>
        <w:rPr>
          <w:rFonts w:cstheme="minorHAnsi"/>
        </w:rPr>
        <w:instrText xml:space="preserve"> ADDIN EN.CITE </w:instrText>
      </w:r>
      <w:r>
        <w:rPr>
          <w:rFonts w:cstheme="minorHAnsi"/>
        </w:rPr>
        <w:fldChar w:fldCharType="begin">
          <w:fldData xml:space="preserve">PEVuZE5vdGU+PENpdGU+PEF1dGhvcj5UaG9tc29uPC9BdXRob3I+PFllYXI+MjAxMDwvWWVhcj48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</w:fldData>
        </w:fldChar>
      </w:r>
      <w:r>
        <w:rPr>
          <w:rFonts w:cstheme="minorHAnsi"/>
        </w:rPr>
        <w:instrText xml:space="preserve"> ADDIN EN.CITE.DATA </w:instrText>
      </w:r>
      <w:r>
        <w:rPr>
          <w:rFonts w:cstheme="minorHAnsi"/>
        </w:rPr>
      </w:r>
      <w:r>
        <w:rPr>
          <w:rFonts w:cstheme="minorHAnsi"/>
        </w:rPr>
        <w:fldChar w:fldCharType="end"/>
      </w:r>
      <w:ins w:id="14" w:author="Microsoft Office User" w:date="2020-07-03T12:58:00Z">
        <w:r w:rsidR="003A1F70" w:rsidRPr="009B5E54">
          <w:rPr>
            <w:rFonts w:cstheme="minorHAnsi"/>
          </w:rPr>
        </w:r>
        <w:r w:rsidR="003A1F70" w:rsidRPr="009B5E54">
          <w:rPr>
            <w:rFonts w:cstheme="minorHAnsi"/>
          </w:rPr>
          <w:fldChar w:fldCharType="separate"/>
        </w:r>
      </w:ins>
      <w:r>
        <w:rPr>
          <w:rFonts w:cstheme="minorHAnsi"/>
          <w:noProof/>
        </w:rPr>
        <w:t>(</w:t>
      </w:r>
      <w:r w:rsidRPr="00C773CF">
        <w:rPr>
          <w:rFonts w:cstheme="minorHAnsi"/>
          <w:smallCaps/>
          <w:noProof/>
        </w:rPr>
        <w:t>Thomson and Shaffer</w:t>
      </w:r>
      <w:r>
        <w:rPr>
          <w:rFonts w:cstheme="minorHAnsi"/>
          <w:noProof/>
        </w:rPr>
        <w:t xml:space="preserve"> 2010; </w:t>
      </w:r>
      <w:r w:rsidRPr="00C773CF">
        <w:rPr>
          <w:rFonts w:cstheme="minorHAnsi"/>
          <w:smallCaps/>
          <w:noProof/>
        </w:rPr>
        <w:t>Rabosky</w:t>
      </w:r>
      <w:r>
        <w:rPr>
          <w:rFonts w:cstheme="minorHAnsi"/>
          <w:noProof/>
        </w:rPr>
        <w:t xml:space="preserve"> 2015)</w:t>
      </w:r>
      <w:ins w:id="15" w:author="Microsoft Office User" w:date="2020-07-03T12:58:00Z">
        <w:r w:rsidR="003A1F70" w:rsidRPr="009B5E54">
          <w:rPr>
            <w:rFonts w:cstheme="minorHAnsi"/>
          </w:rPr>
          <w:fldChar w:fldCharType="end"/>
        </w:r>
      </w:ins>
      <w:r w:rsidR="004A183C" w:rsidRPr="009B5E54">
        <w:rPr>
          <w:rFonts w:cstheme="minorHAnsi"/>
        </w:rPr>
        <w:t xml:space="preserve">. </w:t>
      </w:r>
      <w:r w:rsidR="00BA2E40" w:rsidRPr="009B5E54">
        <w:rPr>
          <w:rFonts w:cstheme="minorHAnsi"/>
        </w:rPr>
        <w:t xml:space="preserve">To </w:t>
      </w:r>
      <w:r w:rsidR="003033F2" w:rsidRPr="009B5E54">
        <w:rPr>
          <w:rFonts w:cstheme="minorHAnsi"/>
        </w:rPr>
        <w:t>avoid this problem we inferred 100 rapid bootstrap trees using</w:t>
      </w:r>
      <w:r w:rsidR="00BA2E40" w:rsidRPr="009B5E54">
        <w:rPr>
          <w:rFonts w:cstheme="minorHAnsi"/>
        </w:rPr>
        <w:t xml:space="preserve"> </w:t>
      </w:r>
      <w:proofErr w:type="spellStart"/>
      <w:r w:rsidR="00BA2E40" w:rsidRPr="009B5E54">
        <w:rPr>
          <w:rFonts w:cstheme="minorHAnsi"/>
        </w:rPr>
        <w:t>RAxML</w:t>
      </w:r>
      <w:proofErr w:type="spellEnd"/>
      <w:r w:rsidR="00BA2E40" w:rsidRPr="009B5E54">
        <w:rPr>
          <w:rFonts w:cstheme="minorHAnsi"/>
        </w:rPr>
        <w:t xml:space="preserve">-HPC v.8 on XSEDE using the CIPRES Science Gateway </w:t>
      </w:r>
      <w:r w:rsidR="00BA2E40" w:rsidRPr="009B5E54">
        <w:rPr>
          <w:rFonts w:cstheme="minorHAnsi"/>
        </w:rPr>
        <w:fldChar w:fldCharType="begin"/>
      </w:r>
      <w:r w:rsidR="00243F0C">
        <w:rPr>
          <w:rFonts w:cstheme="minorHAnsi"/>
        </w:rPr>
        <w:instrText xml:space="preserve"> ADDIN EN.CITE &lt;EndNote&gt;&lt;Cite&gt;&lt;Author&gt;Miller&lt;/Author&gt;&lt;Year&gt;2010&lt;/Year&gt;&lt;RecNum&gt;293&lt;/RecNum&gt;&lt;DisplayText&gt;(&lt;style face="smallcaps"&gt;Miller&lt;/style&gt;&lt;style face="italic"&gt; et al.&lt;/style&gt; 2010; &lt;style face="smallcaps"&gt;Stamatakis&lt;/style&gt; 2014)&lt;/DisplayText&gt;&lt;record&gt;&lt;rec-number&gt;293&lt;/rec-number&gt;&lt;foreign-keys&gt;&lt;key app="EN" db-id="psx5aavda22efleatx5vaweatapzwapastxd" timestamp="1582693133" guid="131ad6ab-2696-4c2e-a97f-7a50230c99a3"&gt;293&lt;/key&gt;&lt;/foreign-keys&gt;&lt;ref-type name="Conference Proceedings"&gt;10&lt;/ref-type&gt;&lt;contributors&gt;&lt;authors&gt;&lt;author&gt;Miller, Mark A&lt;/author&gt;&lt;author&gt;Pfeiffer, Wayne&lt;/author&gt;&lt;author&gt;Schwartz, Terri&lt;/author&gt;&lt;/authors&gt;&lt;/contributors&gt;&lt;titles&gt;&lt;title&gt;Creating the CIPRES Science Gateway for inference of large phylogenetic trees&lt;/title&gt;&lt;secondary-title&gt;2010 gateway computing environments workshop (GCE)&lt;/secondary-title&gt;&lt;/titles&gt;&lt;pages&gt;1-8&lt;/pages&gt;&lt;dates&gt;&lt;year&gt;2010&lt;/year&gt;&lt;/dates&gt;&lt;publisher&gt;Ieee&lt;/publisher&gt;&lt;isbn&gt;1424497523&lt;/isbn&gt;&lt;urls&gt;&lt;/urls&gt;&lt;/record&gt;&lt;/Cite&gt;&lt;Cite&gt;&lt;Author&gt;Stamatakis&lt;/Author&gt;&lt;Year&gt;2014&lt;/Year&gt;&lt;RecNum&gt;294&lt;/RecNum&gt;&lt;record&gt;&lt;rec-number&gt;294&lt;/rec-number&gt;&lt;foreign-keys&gt;&lt;key app="EN" db-id="psx5aavda22efleatx5vaweatapzwapastxd" timestamp="1582693233" guid="e710587a-e17e-437e-b61f-f6f22ddd1a10"&gt;294&lt;/key&gt;&lt;/foreign-keys&gt;&lt;ref-type name="Journal Article"&gt;17&lt;/ref-type&gt;&lt;contributors&gt;&lt;authors&gt;&lt;author&gt;Stamatakis, Alexandros&lt;/author&gt;&lt;/authors&gt;&lt;/contributors&gt;&lt;titles&gt;&lt;title&gt;RAxML version 8: a tool for phylogenetic analysis and post-analysis of large phylogenies&lt;/title&gt;&lt;secondary-title&gt;Bioinformatics&lt;/secondary-title&gt;&lt;/titles&gt;&lt;periodical&gt;&lt;full-title&gt;Bioinformatics&lt;/full-title&gt;&lt;/periodical&gt;&lt;pages&gt;1312-1313&lt;/pages&gt;&lt;volume&gt;30&lt;/volume&gt;&lt;number&gt;9&lt;/number&gt;&lt;dates&gt;&lt;year&gt;2014&lt;/year&gt;&lt;/dates&gt;&lt;isbn&gt;1367-4803&lt;/isbn&gt;&lt;urls&gt;&lt;/urls&gt;&lt;/record&gt;&lt;/Cite&gt;&lt;/EndNote&gt;</w:instrText>
      </w:r>
      <w:r w:rsidR="00BA2E40" w:rsidRPr="009B5E54">
        <w:rPr>
          <w:rFonts w:cstheme="minorHAnsi"/>
        </w:rPr>
        <w:fldChar w:fldCharType="separate"/>
      </w:r>
      <w:r w:rsidR="00243F0C">
        <w:rPr>
          <w:rFonts w:cstheme="minorHAnsi"/>
          <w:noProof/>
        </w:rPr>
        <w:t>(</w:t>
      </w:r>
      <w:r w:rsidR="00243F0C" w:rsidRPr="00243F0C">
        <w:rPr>
          <w:rFonts w:cstheme="minorHAnsi"/>
          <w:smallCaps/>
          <w:noProof/>
        </w:rPr>
        <w:t>Miller</w:t>
      </w:r>
      <w:r w:rsidR="00243F0C" w:rsidRPr="00243F0C">
        <w:rPr>
          <w:rFonts w:cstheme="minorHAnsi"/>
          <w:i/>
          <w:noProof/>
        </w:rPr>
        <w:t xml:space="preserve"> et al.</w:t>
      </w:r>
      <w:r w:rsidR="00243F0C">
        <w:rPr>
          <w:rFonts w:cstheme="minorHAnsi"/>
          <w:noProof/>
        </w:rPr>
        <w:t xml:space="preserve"> 2010; </w:t>
      </w:r>
      <w:r w:rsidR="00243F0C" w:rsidRPr="00243F0C">
        <w:rPr>
          <w:rFonts w:cstheme="minorHAnsi"/>
          <w:smallCaps/>
          <w:noProof/>
        </w:rPr>
        <w:t>Stamatakis</w:t>
      </w:r>
      <w:r w:rsidR="00243F0C">
        <w:rPr>
          <w:rFonts w:cstheme="minorHAnsi"/>
          <w:noProof/>
        </w:rPr>
        <w:t xml:space="preserve"> 2014)</w:t>
      </w:r>
      <w:r w:rsidR="00BA2E40" w:rsidRPr="009B5E54">
        <w:rPr>
          <w:rFonts w:cstheme="minorHAnsi"/>
        </w:rPr>
        <w:fldChar w:fldCharType="end"/>
      </w:r>
      <w:r w:rsidR="00BA2E40" w:rsidRPr="009B5E54">
        <w:rPr>
          <w:rFonts w:cstheme="minorHAnsi"/>
        </w:rPr>
        <w:t xml:space="preserve">. Using these trees, </w:t>
      </w:r>
      <w:r w:rsidR="003033F2" w:rsidRPr="009B5E54">
        <w:rPr>
          <w:rFonts w:cstheme="minorHAnsi"/>
        </w:rPr>
        <w:t>we calculated taxon</w:t>
      </w:r>
      <w:r w:rsidR="00BA2E40" w:rsidRPr="009B5E54">
        <w:rPr>
          <w:rFonts w:cstheme="minorHAnsi"/>
        </w:rPr>
        <w:t xml:space="preserve"> instability index </w:t>
      </w:r>
      <w:r w:rsidR="003033F2" w:rsidRPr="009B5E54">
        <w:rPr>
          <w:rFonts w:cstheme="minorHAnsi"/>
        </w:rPr>
        <w:t>with</w:t>
      </w:r>
      <w:r w:rsidR="00BA2E40" w:rsidRPr="009B5E54">
        <w:rPr>
          <w:rFonts w:cstheme="minorHAnsi"/>
        </w:rPr>
        <w:t xml:space="preserve"> Mesquite v 3.6 </w:t>
      </w:r>
      <w:r w:rsidR="00BA2E40" w:rsidRPr="009B5E54">
        <w:rPr>
          <w:rFonts w:cstheme="minorHAnsi"/>
        </w:rPr>
        <w:fldChar w:fldCharType="begin"/>
      </w:r>
      <w:r w:rsidR="00243F0C">
        <w:rPr>
          <w:rFonts w:cstheme="minorHAnsi"/>
        </w:rPr>
        <w:instrText xml:space="preserve"> ADDIN EN.CITE &lt;EndNote&gt;&lt;Cite&gt;&lt;Author&gt;Maddison&lt;/Author&gt;&lt;Year&gt;2007&lt;/Year&gt;&lt;RecNum&gt;291&lt;/RecNum&gt;&lt;DisplayText&gt;(&lt;style face="smallcaps"&gt;Maddison and Maddison&lt;/style&gt; 2007)&lt;/DisplayText&gt;&lt;record&gt;&lt;rec-number&gt;291&lt;/rec-number&gt;&lt;foreign-keys&gt;&lt;key app="EN" db-id="psx5aavda22efleatx5vaweatapzwapastxd" timestamp="1582692712" guid="60f76650-816b-4c18-ba58-e433e8a94d5e"&gt;291&lt;/key&gt;&lt;/foreign-keys&gt;&lt;ref-type name="Journal Article"&gt;17&lt;/ref-type&gt;&lt;contributors&gt;&lt;authors&gt;&lt;author&gt;Maddison, WP&lt;/author&gt;&lt;author&gt;Maddison, DR&lt;/author&gt;&lt;/authors&gt;&lt;/contributors&gt;&lt;titles&gt;&lt;title&gt;Mesquite: a modular system for evolutionary analysis. 2011&lt;/title&gt;&lt;secondary-title&gt;See http://mesquiteproject. org&lt;/secondary-title&gt;&lt;/titles&gt;&lt;periodical&gt;&lt;full-title&gt;See http://mesquiteproject. org&lt;/full-title&gt;&lt;/periodical&gt;&lt;dates&gt;&lt;year&gt;2007&lt;/year&gt;&lt;/dates&gt;&lt;urls&gt;&lt;/urls&gt;&lt;/record&gt;&lt;/Cite&gt;&lt;/EndNote&gt;</w:instrText>
      </w:r>
      <w:r w:rsidR="00BA2E40" w:rsidRPr="009B5E54">
        <w:rPr>
          <w:rFonts w:cstheme="minorHAnsi"/>
        </w:rPr>
        <w:fldChar w:fldCharType="separate"/>
      </w:r>
      <w:r w:rsidR="00243F0C">
        <w:rPr>
          <w:rFonts w:cstheme="minorHAnsi"/>
          <w:noProof/>
        </w:rPr>
        <w:t>(</w:t>
      </w:r>
      <w:r w:rsidR="00243F0C" w:rsidRPr="00243F0C">
        <w:rPr>
          <w:rFonts w:cstheme="minorHAnsi"/>
          <w:smallCaps/>
          <w:noProof/>
        </w:rPr>
        <w:t>Maddison and Maddison</w:t>
      </w:r>
      <w:r w:rsidR="00243F0C">
        <w:rPr>
          <w:rFonts w:cstheme="minorHAnsi"/>
          <w:noProof/>
        </w:rPr>
        <w:t xml:space="preserve"> 2007)</w:t>
      </w:r>
      <w:r w:rsidR="00BA2E40" w:rsidRPr="009B5E54">
        <w:rPr>
          <w:rFonts w:cstheme="minorHAnsi"/>
        </w:rPr>
        <w:fldChar w:fldCharType="end"/>
      </w:r>
      <w:r w:rsidR="00BA2E40" w:rsidRPr="009B5E54">
        <w:rPr>
          <w:rFonts w:cstheme="minorHAnsi"/>
        </w:rPr>
        <w:t xml:space="preserve">. A high index value, indicates a taxon </w:t>
      </w:r>
      <w:r w:rsidR="003033F2" w:rsidRPr="009B5E54">
        <w:rPr>
          <w:rFonts w:cstheme="minorHAnsi"/>
        </w:rPr>
        <w:t xml:space="preserve">has </w:t>
      </w:r>
      <w:r w:rsidR="0042662D">
        <w:rPr>
          <w:rFonts w:cstheme="minorHAnsi"/>
        </w:rPr>
        <w:t>variable</w:t>
      </w:r>
      <w:r w:rsidR="003033F2" w:rsidRPr="009B5E54">
        <w:rPr>
          <w:rFonts w:cstheme="minorHAnsi"/>
        </w:rPr>
        <w:t xml:space="preserve"> </w:t>
      </w:r>
      <w:r w:rsidR="00BA2E40" w:rsidRPr="009B5E54">
        <w:rPr>
          <w:rFonts w:cstheme="minorHAnsi"/>
        </w:rPr>
        <w:t xml:space="preserve">placement </w:t>
      </w:r>
      <w:r w:rsidR="003033F2" w:rsidRPr="009B5E54">
        <w:rPr>
          <w:rFonts w:cstheme="minorHAnsi"/>
        </w:rPr>
        <w:t>among</w:t>
      </w:r>
      <w:r w:rsidR="00BA2E40" w:rsidRPr="009B5E54">
        <w:rPr>
          <w:rFonts w:cstheme="minorHAnsi"/>
        </w:rPr>
        <w:t xml:space="preserve"> trees. </w:t>
      </w:r>
      <w:r w:rsidR="003033F2" w:rsidRPr="009B5E54">
        <w:rPr>
          <w:rFonts w:cstheme="minorHAnsi"/>
        </w:rPr>
        <w:t xml:space="preserve">By visual inspection of this </w:t>
      </w:r>
      <w:r w:rsidR="00BA2E40" w:rsidRPr="009B5E54">
        <w:rPr>
          <w:rFonts w:cstheme="minorHAnsi"/>
        </w:rPr>
        <w:t>distribution</w:t>
      </w:r>
      <w:r w:rsidR="00187AA6">
        <w:rPr>
          <w:rFonts w:cstheme="minorHAnsi"/>
        </w:rPr>
        <w:t>,</w:t>
      </w:r>
      <w:r w:rsidR="00BA2E40" w:rsidRPr="009B5E54">
        <w:rPr>
          <w:rFonts w:cstheme="minorHAnsi"/>
        </w:rPr>
        <w:t xml:space="preserve"> </w:t>
      </w:r>
      <w:r w:rsidR="003033F2" w:rsidRPr="009B5E54">
        <w:rPr>
          <w:rFonts w:cstheme="minorHAnsi"/>
        </w:rPr>
        <w:t xml:space="preserve">we found </w:t>
      </w:r>
      <w:r w:rsidR="00BA2E40" w:rsidRPr="009B5E54">
        <w:rPr>
          <w:rFonts w:cstheme="minorHAnsi"/>
        </w:rPr>
        <w:t xml:space="preserve">that 92% of taxa have indices </w:t>
      </w:r>
      <w:r w:rsidR="003033F2" w:rsidRPr="009B5E54">
        <w:rPr>
          <w:rFonts w:cstheme="minorHAnsi"/>
        </w:rPr>
        <w:t xml:space="preserve">less than </w:t>
      </w:r>
      <w:r w:rsidR="00BA2E40" w:rsidRPr="009B5E54">
        <w:rPr>
          <w:rFonts w:cstheme="minorHAnsi"/>
        </w:rPr>
        <w:t xml:space="preserve">5000 but </w:t>
      </w:r>
      <w:r w:rsidR="003033F2" w:rsidRPr="009B5E54">
        <w:rPr>
          <w:rFonts w:cstheme="minorHAnsi"/>
        </w:rPr>
        <w:t xml:space="preserve">that </w:t>
      </w:r>
      <w:r w:rsidR="00BA2E40" w:rsidRPr="009B5E54">
        <w:rPr>
          <w:rFonts w:cstheme="minorHAnsi"/>
        </w:rPr>
        <w:t xml:space="preserve">above this, instability quickly </w:t>
      </w:r>
      <w:r w:rsidR="00BA2E40" w:rsidRPr="00C90627">
        <w:rPr>
          <w:rFonts w:cstheme="minorHAnsi"/>
        </w:rPr>
        <w:t>increases</w:t>
      </w:r>
      <w:r w:rsidR="00187AA6" w:rsidRPr="00C90627">
        <w:rPr>
          <w:rFonts w:cstheme="minorHAnsi"/>
        </w:rPr>
        <w:t xml:space="preserve"> (</w:t>
      </w:r>
      <w:r w:rsidR="00187AA6" w:rsidRPr="0042662D">
        <w:rPr>
          <w:rFonts w:cstheme="minorHAnsi"/>
          <w:highlight w:val="yellow"/>
        </w:rPr>
        <w:t>Supplement</w:t>
      </w:r>
      <w:r w:rsidR="00CA27CE" w:rsidRPr="0042662D">
        <w:rPr>
          <w:rFonts w:cstheme="minorHAnsi"/>
          <w:highlight w:val="yellow"/>
        </w:rPr>
        <w:t>al</w:t>
      </w:r>
      <w:r w:rsidR="00187AA6" w:rsidRPr="0042662D">
        <w:rPr>
          <w:rFonts w:cstheme="minorHAnsi"/>
          <w:highlight w:val="yellow"/>
        </w:rPr>
        <w:t xml:space="preserve"> </w:t>
      </w:r>
      <w:r w:rsidR="0042662D">
        <w:rPr>
          <w:rFonts w:cstheme="minorHAnsi"/>
          <w:highlight w:val="yellow"/>
        </w:rPr>
        <w:t>F</w:t>
      </w:r>
      <w:r w:rsidR="00187AA6" w:rsidRPr="0042662D">
        <w:rPr>
          <w:rFonts w:cstheme="minorHAnsi"/>
          <w:highlight w:val="yellow"/>
        </w:rPr>
        <w:t>igure 1</w:t>
      </w:r>
      <w:r w:rsidR="00187AA6" w:rsidRPr="00C90627">
        <w:rPr>
          <w:rFonts w:cstheme="minorHAnsi"/>
        </w:rPr>
        <w:t>)</w:t>
      </w:r>
      <w:r w:rsidR="00BA2E40" w:rsidRPr="00C90627">
        <w:rPr>
          <w:rFonts w:cstheme="minorHAnsi"/>
        </w:rPr>
        <w:t xml:space="preserve">. </w:t>
      </w:r>
      <w:r w:rsidR="007733F0" w:rsidRPr="00C90627">
        <w:rPr>
          <w:rFonts w:cstheme="minorHAnsi"/>
        </w:rPr>
        <w:t>T</w:t>
      </w:r>
      <w:r w:rsidR="002F54EA" w:rsidRPr="00C90627">
        <w:rPr>
          <w:rFonts w:cstheme="minorHAnsi"/>
        </w:rPr>
        <w:t>o</w:t>
      </w:r>
      <w:r w:rsidR="002F54EA">
        <w:rPr>
          <w:rFonts w:cstheme="minorHAnsi"/>
        </w:rPr>
        <w:t xml:space="preserve"> ensure that our </w:t>
      </w:r>
      <w:r w:rsidR="003B1E4F">
        <w:rPr>
          <w:rFonts w:cstheme="minorHAnsi"/>
        </w:rPr>
        <w:t>estimate</w:t>
      </w:r>
      <w:r w:rsidR="002F54EA">
        <w:rPr>
          <w:rFonts w:cstheme="minorHAnsi"/>
        </w:rPr>
        <w:t xml:space="preserve"> of rates </w:t>
      </w:r>
      <w:r w:rsidR="008216BC">
        <w:rPr>
          <w:rFonts w:cstheme="minorHAnsi"/>
        </w:rPr>
        <w:t>was</w:t>
      </w:r>
      <w:r w:rsidR="002F54EA">
        <w:rPr>
          <w:rFonts w:cstheme="minorHAnsi"/>
        </w:rPr>
        <w:t xml:space="preserve"> conservative</w:t>
      </w:r>
      <w:r w:rsidR="003033F2" w:rsidRPr="009B5E54">
        <w:rPr>
          <w:rFonts w:cstheme="minorHAnsi"/>
        </w:rPr>
        <w:t>, we removed</w:t>
      </w:r>
      <w:r w:rsidR="00BA2E40" w:rsidRPr="009B5E54">
        <w:rPr>
          <w:rFonts w:cstheme="minorHAnsi"/>
        </w:rPr>
        <w:t xml:space="preserve"> the 18 taxa with scores higher than this cutoff</w:t>
      </w:r>
      <w:r w:rsidR="00923591">
        <w:rPr>
          <w:rFonts w:cstheme="minorHAnsi"/>
        </w:rPr>
        <w:t>. Filtering our dataset based on BUSCO scores</w:t>
      </w:r>
      <w:r w:rsidR="003A1F70">
        <w:rPr>
          <w:rFonts w:cstheme="minorHAnsi"/>
        </w:rPr>
        <w:t xml:space="preserve"> (discussed below)</w:t>
      </w:r>
      <w:r w:rsidR="00923591">
        <w:rPr>
          <w:rFonts w:cstheme="minorHAnsi"/>
        </w:rPr>
        <w:t>, gene sequence availability, and</w:t>
      </w:r>
      <w:r w:rsidR="003A1F70">
        <w:rPr>
          <w:rFonts w:cstheme="minorHAnsi"/>
        </w:rPr>
        <w:t xml:space="preserve"> taxonomic instability index</w:t>
      </w:r>
      <w:r w:rsidR="00923591">
        <w:rPr>
          <w:rFonts w:cstheme="minorHAnsi"/>
        </w:rPr>
        <w:t xml:space="preserve"> scores led to a final </w:t>
      </w:r>
      <w:r w:rsidR="003033F2" w:rsidRPr="009B5E54">
        <w:rPr>
          <w:rFonts w:cstheme="minorHAnsi"/>
        </w:rPr>
        <w:t xml:space="preserve">dataset of </w:t>
      </w:r>
      <w:r w:rsidR="00BA2E40" w:rsidRPr="009B5E54">
        <w:rPr>
          <w:rFonts w:cstheme="minorHAnsi"/>
        </w:rPr>
        <w:t>20</w:t>
      </w:r>
      <w:r w:rsidR="00717244">
        <w:rPr>
          <w:rFonts w:cstheme="minorHAnsi"/>
        </w:rPr>
        <w:t>1</w:t>
      </w:r>
      <w:r w:rsidR="00BA2E40" w:rsidRPr="009B5E54">
        <w:rPr>
          <w:rFonts w:cstheme="minorHAnsi"/>
        </w:rPr>
        <w:t xml:space="preserve"> taxa </w:t>
      </w:r>
      <w:r w:rsidR="003033F2" w:rsidRPr="009B5E54">
        <w:rPr>
          <w:rFonts w:cstheme="minorHAnsi"/>
        </w:rPr>
        <w:t xml:space="preserve">for our </w:t>
      </w:r>
      <w:r w:rsidR="003A1F70">
        <w:rPr>
          <w:rFonts w:cstheme="minorHAnsi"/>
        </w:rPr>
        <w:t>Bayesian</w:t>
      </w:r>
      <w:r w:rsidR="003A1F70" w:rsidRPr="009B5E54">
        <w:rPr>
          <w:rFonts w:cstheme="minorHAnsi"/>
        </w:rPr>
        <w:t xml:space="preserve"> </w:t>
      </w:r>
      <w:r w:rsidR="003033F2" w:rsidRPr="009B5E54">
        <w:rPr>
          <w:rFonts w:cstheme="minorHAnsi"/>
        </w:rPr>
        <w:t>analysis</w:t>
      </w:r>
      <w:r w:rsidR="00BA2E40" w:rsidRPr="009B5E54">
        <w:rPr>
          <w:rFonts w:cstheme="minorHAnsi"/>
        </w:rPr>
        <w:t xml:space="preserve">. </w:t>
      </w:r>
    </w:p>
    <w:p w14:paraId="64471396" w14:textId="77777777" w:rsidR="00444BEC" w:rsidRPr="009B5E54" w:rsidRDefault="00444BEC" w:rsidP="0042074B">
      <w:pPr>
        <w:rPr>
          <w:rFonts w:cstheme="minorHAnsi"/>
        </w:rPr>
      </w:pPr>
    </w:p>
    <w:p w14:paraId="46CC5783" w14:textId="74239F89" w:rsidR="00BA2E40" w:rsidRPr="009B5E54" w:rsidRDefault="003033F2" w:rsidP="0042074B">
      <w:pPr>
        <w:rPr>
          <w:rFonts w:cstheme="minorHAnsi"/>
        </w:rPr>
      </w:pPr>
      <w:r w:rsidRPr="009B5E54">
        <w:rPr>
          <w:rFonts w:cstheme="minorHAnsi"/>
        </w:rPr>
        <w:t>We used BEAST v2.5.2 for the inference of time</w:t>
      </w:r>
      <w:ins w:id="16" w:author="Microsoft Office User" w:date="2020-07-07T23:41:00Z">
        <w:r w:rsidR="00C773CF">
          <w:rPr>
            <w:rFonts w:cstheme="minorHAnsi"/>
          </w:rPr>
          <w:t>-</w:t>
        </w:r>
      </w:ins>
      <w:r w:rsidRPr="009B5E54">
        <w:rPr>
          <w:rFonts w:cstheme="minorHAnsi"/>
        </w:rPr>
        <w:t>calibrated phylogenies</w:t>
      </w:r>
      <w:r w:rsidR="00C40DA3" w:rsidRPr="009B5E54">
        <w:rPr>
          <w:rFonts w:cstheme="minorHAnsi"/>
        </w:rPr>
        <w:t xml:space="preserve"> </w:t>
      </w:r>
      <w:r w:rsidR="00C40DA3" w:rsidRPr="009B5E54">
        <w:rPr>
          <w:rFonts w:cstheme="minorHAnsi"/>
        </w:rPr>
        <w:fldChar w:fldCharType="begin"/>
      </w:r>
      <w:r w:rsidR="00243F0C">
        <w:rPr>
          <w:rFonts w:cstheme="minorHAnsi"/>
        </w:rPr>
        <w:instrText xml:space="preserve"> ADDIN EN.CITE &lt;EndNote&gt;&lt;Cite&gt;&lt;Author&gt;Drummond&lt;/Author&gt;&lt;Year&gt;2007&lt;/Year&gt;&lt;RecNum&gt;298&lt;/RecNum&gt;&lt;DisplayText&gt;(&lt;style face="smallcaps"&gt;Drummond and Rambaut&lt;/style&gt; 2007)&lt;/DisplayText&gt;&lt;record&gt;&lt;rec-number&gt;298&lt;/rec-number&gt;&lt;foreign-keys&gt;&lt;key app="EN" db-id="psx5aavda22efleatx5vaweatapzwapastxd" timestamp="1582697880" guid="27b27e13-c060-43b8-afab-5cefcc60d643"&gt;298&lt;/key&gt;&lt;/foreign-keys&gt;&lt;ref-type name="Journal Article"&gt;17&lt;/ref-type&gt;&lt;contributors&gt;&lt;authors&gt;&lt;author&gt;Drummond, Alexei J&lt;/author&gt;&lt;author&gt;Rambaut, Andrew&lt;/author&gt;&lt;/authors&gt;&lt;/contributors&gt;&lt;titles&gt;&lt;title&gt;BEAST: Bayesian evolutionary analysis by sampling trees&lt;/title&gt;&lt;secondary-title&gt;BMC evolutionary biology&lt;/secondary-title&gt;&lt;/titles&gt;&lt;periodical&gt;&lt;full-title&gt;BMC evolutionary biology&lt;/full-title&gt;&lt;/periodical&gt;&lt;pages&gt;214&lt;/pages&gt;&lt;volume&gt;7&lt;/volume&gt;&lt;number&gt;1&lt;/number&gt;&lt;dates&gt;&lt;year&gt;2007&lt;/year&gt;&lt;/dates&gt;&lt;isbn&gt;1471-2148&lt;/isbn&gt;&lt;urls&gt;&lt;/urls&gt;&lt;/record&gt;&lt;/Cite&gt;&lt;/EndNote&gt;</w:instrText>
      </w:r>
      <w:r w:rsidR="00C40DA3" w:rsidRPr="009B5E54">
        <w:rPr>
          <w:rFonts w:cstheme="minorHAnsi"/>
        </w:rPr>
        <w:fldChar w:fldCharType="separate"/>
      </w:r>
      <w:r w:rsidR="00243F0C">
        <w:rPr>
          <w:rFonts w:cstheme="minorHAnsi"/>
          <w:noProof/>
        </w:rPr>
        <w:t>(</w:t>
      </w:r>
      <w:r w:rsidR="00243F0C" w:rsidRPr="00243F0C">
        <w:rPr>
          <w:rFonts w:cstheme="minorHAnsi"/>
          <w:smallCaps/>
          <w:noProof/>
        </w:rPr>
        <w:t>Drummond and Rambaut</w:t>
      </w:r>
      <w:r w:rsidR="00243F0C">
        <w:rPr>
          <w:rFonts w:cstheme="minorHAnsi"/>
          <w:noProof/>
        </w:rPr>
        <w:t xml:space="preserve"> 2007)</w:t>
      </w:r>
      <w:r w:rsidR="00C40DA3" w:rsidRPr="009B5E54">
        <w:rPr>
          <w:rFonts w:cstheme="minorHAnsi"/>
        </w:rPr>
        <w:fldChar w:fldCharType="end"/>
      </w:r>
      <w:r w:rsidRPr="009B5E54">
        <w:rPr>
          <w:rFonts w:cstheme="minorHAnsi"/>
        </w:rPr>
        <w:t>.</w:t>
      </w:r>
      <w:r w:rsidR="00BA2E40" w:rsidRPr="009B5E54">
        <w:rPr>
          <w:rFonts w:cstheme="minorHAnsi"/>
        </w:rPr>
        <w:t xml:space="preserve"> </w:t>
      </w:r>
      <w:r w:rsidRPr="009B5E54">
        <w:rPr>
          <w:rFonts w:cstheme="minorHAnsi"/>
        </w:rPr>
        <w:t>For a starting tree</w:t>
      </w:r>
      <w:ins w:id="17" w:author="Microsoft Office User" w:date="2020-07-07T23:41:00Z">
        <w:r w:rsidR="00C773CF">
          <w:rPr>
            <w:rFonts w:cstheme="minorHAnsi"/>
          </w:rPr>
          <w:t>,</w:t>
        </w:r>
      </w:ins>
      <w:r w:rsidRPr="009B5E54">
        <w:rPr>
          <w:rFonts w:cstheme="minorHAnsi"/>
        </w:rPr>
        <w:t xml:space="preserve"> we selected the best maximum likelihood tree</w:t>
      </w:r>
      <w:r w:rsidR="00515B62" w:rsidRPr="009B5E54">
        <w:rPr>
          <w:rFonts w:cstheme="minorHAnsi"/>
        </w:rPr>
        <w:t xml:space="preserve"> from </w:t>
      </w:r>
      <w:proofErr w:type="spellStart"/>
      <w:r w:rsidR="00515B62" w:rsidRPr="009B5E54">
        <w:rPr>
          <w:rFonts w:cstheme="minorHAnsi"/>
        </w:rPr>
        <w:t>RAxML</w:t>
      </w:r>
      <w:proofErr w:type="spellEnd"/>
      <w:r w:rsidRPr="009B5E54">
        <w:rPr>
          <w:rFonts w:cstheme="minorHAnsi"/>
        </w:rPr>
        <w:t xml:space="preserve"> which we converted to an </w:t>
      </w:r>
      <w:proofErr w:type="spellStart"/>
      <w:r w:rsidR="00BA2E40" w:rsidRPr="009B5E54">
        <w:rPr>
          <w:rFonts w:cstheme="minorHAnsi"/>
        </w:rPr>
        <w:t>ultrametric</w:t>
      </w:r>
      <w:proofErr w:type="spellEnd"/>
      <w:r w:rsidR="00BA2E40" w:rsidRPr="009B5E54">
        <w:rPr>
          <w:rFonts w:cstheme="minorHAnsi"/>
        </w:rPr>
        <w:t xml:space="preserve"> tree using nonparametric rate smoothing</w:t>
      </w:r>
      <w:r w:rsidRPr="009B5E54">
        <w:rPr>
          <w:rFonts w:cstheme="minorHAnsi"/>
        </w:rPr>
        <w:t xml:space="preserve"> implemented in the </w:t>
      </w:r>
      <w:r w:rsidR="003A1F70">
        <w:rPr>
          <w:rFonts w:cstheme="minorHAnsi"/>
        </w:rPr>
        <w:t xml:space="preserve">function </w:t>
      </w:r>
      <w:proofErr w:type="spellStart"/>
      <w:r w:rsidR="003A1F70">
        <w:rPr>
          <w:rFonts w:cstheme="minorHAnsi"/>
        </w:rPr>
        <w:t>chronos</w:t>
      </w:r>
      <w:proofErr w:type="spellEnd"/>
      <w:r w:rsidR="003A1F70">
        <w:rPr>
          <w:rFonts w:cstheme="minorHAnsi"/>
        </w:rPr>
        <w:t xml:space="preserve"> in the R </w:t>
      </w:r>
      <w:r w:rsidRPr="009B5E54">
        <w:rPr>
          <w:rFonts w:cstheme="minorHAnsi"/>
        </w:rPr>
        <w:t>package APE</w:t>
      </w:r>
      <w:r w:rsidR="00BA2E40" w:rsidRPr="009B5E54">
        <w:rPr>
          <w:rFonts w:cstheme="minorHAnsi"/>
        </w:rPr>
        <w:t xml:space="preserve"> </w:t>
      </w:r>
      <w:r w:rsidR="00BA2E40" w:rsidRPr="009B5E54">
        <w:rPr>
          <w:rFonts w:cstheme="minorHAnsi"/>
        </w:rPr>
        <w:fldChar w:fldCharType="begin"/>
      </w:r>
      <w:r w:rsidR="00243F0C">
        <w:rPr>
          <w:rFonts w:cstheme="minorHAnsi"/>
        </w:rPr>
        <w:instrText xml:space="preserve"> ADDIN EN.CITE &lt;EndNote&gt;&lt;Cite&gt;&lt;Author&gt;Paradis&lt;/Author&gt;&lt;Year&gt;2004&lt;/Year&gt;&lt;RecNum&gt;297&lt;/RecNum&gt;&lt;DisplayText&gt;(&lt;style face="smallcaps"&gt;Paradis&lt;/style&gt;&lt;style face="italic"&gt; et al.&lt;/style&gt; 2004)&lt;/DisplayText&gt;&lt;record&gt;&lt;rec-number&gt;297&lt;/rec-number&gt;&lt;foreign-keys&gt;&lt;key app="EN" db-id="psx5aavda22efleatx5vaweatapzwapastxd" timestamp="1582697842" guid="8dadd8cb-0d61-422b-a3b4-f689de1d19d6"&gt;297&lt;/key&gt;&lt;/foreign-keys&gt;&lt;ref-type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1460-2059&lt;/isbn&gt;&lt;urls&gt;&lt;/urls&gt;&lt;/record&gt;&lt;/Cite&gt;&lt;/EndNote&gt;</w:instrText>
      </w:r>
      <w:r w:rsidR="00BA2E40" w:rsidRPr="009B5E54">
        <w:rPr>
          <w:rFonts w:cstheme="minorHAnsi"/>
        </w:rPr>
        <w:fldChar w:fldCharType="separate"/>
      </w:r>
      <w:r w:rsidR="00243F0C">
        <w:rPr>
          <w:rFonts w:cstheme="minorHAnsi"/>
          <w:noProof/>
        </w:rPr>
        <w:t>(</w:t>
      </w:r>
      <w:r w:rsidR="00243F0C" w:rsidRPr="00243F0C">
        <w:rPr>
          <w:rFonts w:cstheme="minorHAnsi"/>
          <w:smallCaps/>
          <w:noProof/>
        </w:rPr>
        <w:t>Paradis</w:t>
      </w:r>
      <w:r w:rsidR="00243F0C" w:rsidRPr="00243F0C">
        <w:rPr>
          <w:rFonts w:cstheme="minorHAnsi"/>
          <w:i/>
          <w:noProof/>
        </w:rPr>
        <w:t xml:space="preserve"> et al.</w:t>
      </w:r>
      <w:r w:rsidR="00243F0C">
        <w:rPr>
          <w:rFonts w:cstheme="minorHAnsi"/>
          <w:noProof/>
        </w:rPr>
        <w:t xml:space="preserve"> 2004)</w:t>
      </w:r>
      <w:r w:rsidR="00BA2E40" w:rsidRPr="009B5E54">
        <w:rPr>
          <w:rFonts w:cstheme="minorHAnsi"/>
        </w:rPr>
        <w:fldChar w:fldCharType="end"/>
      </w:r>
      <w:r w:rsidR="00BA2E40" w:rsidRPr="009B5E54">
        <w:rPr>
          <w:rFonts w:cstheme="minorHAnsi"/>
        </w:rPr>
        <w:t xml:space="preserve">. We assumed a relaxed log-normal clock, a </w:t>
      </w:r>
      <w:r w:rsidR="00515B62" w:rsidRPr="009B5E54">
        <w:rPr>
          <w:rFonts w:cstheme="minorHAnsi"/>
        </w:rPr>
        <w:t xml:space="preserve">GTR substitution </w:t>
      </w:r>
      <w:r w:rsidR="00BA2E40" w:rsidRPr="009B5E54">
        <w:rPr>
          <w:rFonts w:cstheme="minorHAnsi"/>
        </w:rPr>
        <w:t>model</w:t>
      </w:r>
      <w:r w:rsidR="00515B62" w:rsidRPr="009B5E54">
        <w:rPr>
          <w:rFonts w:cstheme="minorHAnsi"/>
        </w:rPr>
        <w:t xml:space="preserve"> with among site rate variation modeled with a gamma distribution</w:t>
      </w:r>
      <w:r w:rsidR="0042074B" w:rsidRPr="009B5E54">
        <w:rPr>
          <w:rFonts w:cstheme="minorHAnsi"/>
        </w:rPr>
        <w:t>, a</w:t>
      </w:r>
      <w:r w:rsidR="00DC6875" w:rsidRPr="009B5E54">
        <w:rPr>
          <w:rFonts w:cstheme="minorHAnsi"/>
        </w:rPr>
        <w:t>nd a</w:t>
      </w:r>
      <w:r w:rsidR="0042074B" w:rsidRPr="009B5E54">
        <w:rPr>
          <w:rFonts w:cstheme="minorHAnsi"/>
        </w:rPr>
        <w:t xml:space="preserve"> birth-death branching model</w:t>
      </w:r>
      <w:r w:rsidR="00515B62" w:rsidRPr="009B5E54">
        <w:rPr>
          <w:rFonts w:cstheme="minorHAnsi"/>
        </w:rPr>
        <w:t>.</w:t>
      </w:r>
      <w:r w:rsidR="0042074B" w:rsidRPr="009B5E54">
        <w:rPr>
          <w:rFonts w:cstheme="minorHAnsi"/>
        </w:rPr>
        <w:t xml:space="preserve"> </w:t>
      </w:r>
      <w:r w:rsidR="0042074B" w:rsidRPr="009B5E54">
        <w:rPr>
          <w:rFonts w:eastAsia="Times New Roman" w:cstheme="minorHAnsi"/>
        </w:rPr>
        <w:t>We estimated nucleotide substitution model parameters independently across four partitions: protein codon positions 1, 2, 3, and the ribosomal positions. To calibrate divergence time estimation</w:t>
      </w:r>
      <w:r w:rsidR="00DC6875" w:rsidRPr="009B5E54">
        <w:rPr>
          <w:rFonts w:eastAsia="Times New Roman" w:cstheme="minorHAnsi"/>
        </w:rPr>
        <w:t>,</w:t>
      </w:r>
      <w:r w:rsidR="0042074B" w:rsidRPr="009B5E54">
        <w:rPr>
          <w:rFonts w:eastAsia="Times New Roman" w:cstheme="minorHAnsi"/>
        </w:rPr>
        <w:t xml:space="preserve"> we placed</w:t>
      </w:r>
      <w:r w:rsidR="00BA2E40" w:rsidRPr="009B5E54">
        <w:rPr>
          <w:rFonts w:cstheme="minorHAnsi"/>
        </w:rPr>
        <w:t xml:space="preserve"> </w:t>
      </w:r>
      <w:r w:rsidR="0042074B" w:rsidRPr="009B5E54">
        <w:rPr>
          <w:rFonts w:cstheme="minorHAnsi"/>
        </w:rPr>
        <w:t>eight</w:t>
      </w:r>
      <w:r w:rsidR="00DD6DAC" w:rsidRPr="009B5E54">
        <w:rPr>
          <w:rFonts w:cstheme="minorHAnsi"/>
        </w:rPr>
        <w:t xml:space="preserve"> </w:t>
      </w:r>
      <w:r w:rsidR="00BA2E40" w:rsidRPr="009B5E54">
        <w:rPr>
          <w:rFonts w:cstheme="minorHAnsi"/>
        </w:rPr>
        <w:t xml:space="preserve">priors </w:t>
      </w:r>
      <w:r w:rsidR="0042074B" w:rsidRPr="009B5E54">
        <w:rPr>
          <w:rFonts w:cstheme="minorHAnsi"/>
        </w:rPr>
        <w:t xml:space="preserve">on node ages in the tree. </w:t>
      </w:r>
      <w:r w:rsidR="00DD6DAC" w:rsidRPr="009B5E54">
        <w:rPr>
          <w:rFonts w:cstheme="minorHAnsi"/>
        </w:rPr>
        <w:t xml:space="preserve">Normal distributions with means and standard deviations were chosen to represent previous estimates of the ages of </w:t>
      </w:r>
      <w:r w:rsidR="00BA2E40" w:rsidRPr="009B5E54">
        <w:rPr>
          <w:rFonts w:cstheme="minorHAnsi"/>
        </w:rPr>
        <w:t>the root of the tree</w:t>
      </w:r>
      <w:r w:rsidR="003A1F70">
        <w:rPr>
          <w:rFonts w:cstheme="minorHAnsi"/>
        </w:rPr>
        <w:t xml:space="preserve"> and the origin of:</w:t>
      </w:r>
      <w:r w:rsidR="00DD6DAC" w:rsidRPr="009B5E54">
        <w:rPr>
          <w:rFonts w:cstheme="minorHAnsi"/>
        </w:rPr>
        <w:t xml:space="preserve"> </w:t>
      </w:r>
      <w:r w:rsidR="00BA2E40" w:rsidRPr="009B5E54">
        <w:rPr>
          <w:rFonts w:cstheme="minorHAnsi"/>
        </w:rPr>
        <w:t>Lepidoptera</w:t>
      </w:r>
      <w:r w:rsidR="00DD6DAC" w:rsidRPr="009B5E54">
        <w:rPr>
          <w:rFonts w:cstheme="minorHAnsi"/>
        </w:rPr>
        <w:t xml:space="preserve">, </w:t>
      </w:r>
      <w:r w:rsidR="00BA2E40" w:rsidRPr="009B5E54">
        <w:rPr>
          <w:rFonts w:cstheme="minorHAnsi"/>
        </w:rPr>
        <w:t>Diptera</w:t>
      </w:r>
      <w:r w:rsidR="00DD6DAC" w:rsidRPr="009B5E54">
        <w:rPr>
          <w:rFonts w:cstheme="minorHAnsi"/>
        </w:rPr>
        <w:t xml:space="preserve">, </w:t>
      </w:r>
      <w:r w:rsidR="00BA2E40" w:rsidRPr="009B5E54">
        <w:rPr>
          <w:rFonts w:cstheme="minorHAnsi"/>
        </w:rPr>
        <w:t>Hymenoptera</w:t>
      </w:r>
      <w:r w:rsidR="00DD6DAC" w:rsidRPr="009B5E54">
        <w:rPr>
          <w:rFonts w:cstheme="minorHAnsi"/>
        </w:rPr>
        <w:t>,</w:t>
      </w:r>
      <w:r w:rsidR="00BA2E40" w:rsidRPr="009B5E54">
        <w:rPr>
          <w:rFonts w:cstheme="minorHAnsi"/>
        </w:rPr>
        <w:t xml:space="preserve"> Coleoptera</w:t>
      </w:r>
      <w:r w:rsidR="00DD6DAC" w:rsidRPr="009B5E54">
        <w:rPr>
          <w:rFonts w:cstheme="minorHAnsi"/>
        </w:rPr>
        <w:t xml:space="preserve">, </w:t>
      </w:r>
      <w:proofErr w:type="spellStart"/>
      <w:r w:rsidR="00BA2E40" w:rsidRPr="009B5E54">
        <w:rPr>
          <w:rFonts w:cstheme="minorHAnsi"/>
        </w:rPr>
        <w:t>Blattodea</w:t>
      </w:r>
      <w:proofErr w:type="spellEnd"/>
      <w:r w:rsidR="00BA2E40" w:rsidRPr="009B5E54">
        <w:rPr>
          <w:rFonts w:cstheme="minorHAnsi"/>
        </w:rPr>
        <w:t>/Phasmatodea</w:t>
      </w:r>
      <w:r w:rsidR="00DD6DAC" w:rsidRPr="009B5E54">
        <w:rPr>
          <w:rFonts w:cstheme="minorHAnsi"/>
        </w:rPr>
        <w:t xml:space="preserve">, </w:t>
      </w:r>
      <w:r w:rsidR="00BA2E40" w:rsidRPr="009B5E54">
        <w:rPr>
          <w:rFonts w:cstheme="minorHAnsi"/>
        </w:rPr>
        <w:t>Hemiptera</w:t>
      </w:r>
      <w:r w:rsidR="00DD6DAC" w:rsidRPr="009B5E54">
        <w:rPr>
          <w:rFonts w:cstheme="minorHAnsi"/>
        </w:rPr>
        <w:t xml:space="preserve">, and </w:t>
      </w:r>
      <w:r w:rsidR="00BA2E40" w:rsidRPr="009B5E54">
        <w:rPr>
          <w:rFonts w:cstheme="minorHAnsi"/>
        </w:rPr>
        <w:t xml:space="preserve">Ephemeroptera/Odonata </w:t>
      </w:r>
      <w:r w:rsidR="00DD6DAC" w:rsidRPr="009B5E54">
        <w:rPr>
          <w:rFonts w:cstheme="minorHAnsi"/>
        </w:rPr>
        <w:t>(</w:t>
      </w:r>
      <w:r w:rsidR="00DD6DAC" w:rsidRPr="0042662D">
        <w:rPr>
          <w:rFonts w:cstheme="minorHAnsi"/>
          <w:highlight w:val="yellow"/>
        </w:rPr>
        <w:t>Supplement</w:t>
      </w:r>
      <w:r w:rsidR="00CA27CE" w:rsidRPr="0042662D">
        <w:rPr>
          <w:rFonts w:cstheme="minorHAnsi"/>
          <w:highlight w:val="yellow"/>
        </w:rPr>
        <w:t>al</w:t>
      </w:r>
      <w:r w:rsidR="00DD6DAC" w:rsidRPr="0042662D">
        <w:rPr>
          <w:rFonts w:cstheme="minorHAnsi"/>
          <w:highlight w:val="yellow"/>
        </w:rPr>
        <w:t xml:space="preserve"> </w:t>
      </w:r>
      <w:r w:rsidR="0042662D" w:rsidRPr="0042662D">
        <w:rPr>
          <w:rFonts w:cstheme="minorHAnsi"/>
          <w:highlight w:val="yellow"/>
        </w:rPr>
        <w:t>T</w:t>
      </w:r>
      <w:r w:rsidR="00DD6DAC" w:rsidRPr="0042662D">
        <w:rPr>
          <w:rFonts w:cstheme="minorHAnsi"/>
          <w:highlight w:val="yellow"/>
        </w:rPr>
        <w:t xml:space="preserve">able </w:t>
      </w:r>
      <w:r w:rsidR="00DC6875" w:rsidRPr="0042662D">
        <w:rPr>
          <w:rFonts w:cstheme="minorHAnsi"/>
          <w:highlight w:val="yellow"/>
        </w:rPr>
        <w:t>3</w:t>
      </w:r>
      <w:r w:rsidR="00DD6DAC" w:rsidRPr="009B5E54">
        <w:rPr>
          <w:rFonts w:cstheme="minorHAnsi"/>
        </w:rPr>
        <w:t xml:space="preserve">) </w:t>
      </w:r>
      <w:r w:rsidR="00DD6DAC" w:rsidRPr="009B5E54">
        <w:rPr>
          <w:rFonts w:cstheme="minorHAnsi"/>
        </w:rPr>
        <w:fldChar w:fldCharType="begin"/>
      </w:r>
      <w:r w:rsidR="00315F27">
        <w:rPr>
          <w:rFonts w:cstheme="minorHAnsi"/>
        </w:rPr>
        <w:instrText xml:space="preserve"> ADDIN EN.CITE &lt;EndNote&gt;&lt;Cite&gt;&lt;Author&gt;Misof&lt;/Author&gt;&lt;Year&gt;2014&lt;/Year&gt;&lt;RecNum&gt;300&lt;/RecNum&gt;&lt;DisplayText&gt;(&lt;style face="smallcaps"&gt;Misof&lt;/style&gt;&lt;style face="italic"&gt; et al.&lt;/style&gt; 2014)&lt;/DisplayText&gt;&lt;record&gt;&lt;rec-number&gt;300&lt;/rec-number&gt;&lt;foreign-keys&gt;&lt;key app="EN" db-id="psx5aavda22efleatx5vaweatapzwapastxd" timestamp="1582698104" guid="b71318eb-a443-4840-95e8-82b29c1c34d6"&gt;300&lt;/key&gt;&lt;/foreign-keys&gt;&lt;ref-type name="Journal Article"&gt;17&lt;/ref-type&gt;&lt;contributors&gt;&lt;authors&gt;&lt;author&gt;Misof, Bernhard&lt;/author&gt;&lt;author&gt;Liu, Shanlin&lt;/author&gt;&lt;author&gt;Meusemann, Karen&lt;/author&gt;&lt;author&gt;Peters, Ralph S&lt;/author&gt;&lt;author&gt;Donath, Alexander&lt;/author&gt;&lt;author&gt;Mayer, Christoph&lt;/author&gt;&lt;author&gt;Frandsen, Paul B&lt;/author&gt;&lt;author&gt;Ware, Jessica&lt;/author&gt;&lt;author&gt;Flouri, Tomáš&lt;/author&gt;&lt;author&gt;Beutel, Rolf G&lt;/author&gt;&lt;/authors&gt;&lt;/contributors&gt;&lt;titles&gt;&lt;title&gt;Phylogenomics resolves the timing and pattern of insect evolution&lt;/title&gt;&lt;secondary-title&gt;Science&lt;/secondary-title&gt;&lt;/titles&gt;&lt;periodical&gt;&lt;full-title&gt;Science&lt;/full-title&gt;&lt;abbr-1&gt;Science&lt;/abbr-1&gt;&lt;/periodical&gt;&lt;pages&gt;763-767&lt;/pages&gt;&lt;volume&gt;346&lt;/volume&gt;&lt;number&gt;6210&lt;/number&gt;&lt;dates&gt;&lt;year&gt;2014&lt;/year&gt;&lt;/dates&gt;&lt;isbn&gt;0036-8075&lt;/isbn&gt;&lt;urls&gt;&lt;/urls&gt;&lt;/record&gt;&lt;/Cite&gt;&lt;/EndNote&gt;</w:instrText>
      </w:r>
      <w:r w:rsidR="00DD6DAC" w:rsidRPr="009B5E54">
        <w:rPr>
          <w:rFonts w:cstheme="minorHAnsi"/>
        </w:rPr>
        <w:fldChar w:fldCharType="separate"/>
      </w:r>
      <w:r w:rsidR="00243F0C">
        <w:rPr>
          <w:rFonts w:cstheme="minorHAnsi"/>
          <w:noProof/>
        </w:rPr>
        <w:t>(</w:t>
      </w:r>
      <w:r w:rsidR="00243F0C" w:rsidRPr="00243F0C">
        <w:rPr>
          <w:rFonts w:cstheme="minorHAnsi"/>
          <w:smallCaps/>
          <w:noProof/>
        </w:rPr>
        <w:t>Misof</w:t>
      </w:r>
      <w:r w:rsidR="00243F0C" w:rsidRPr="00243F0C">
        <w:rPr>
          <w:rFonts w:cstheme="minorHAnsi"/>
          <w:i/>
          <w:noProof/>
        </w:rPr>
        <w:t xml:space="preserve"> et al.</w:t>
      </w:r>
      <w:r w:rsidR="00243F0C">
        <w:rPr>
          <w:rFonts w:cstheme="minorHAnsi"/>
          <w:noProof/>
        </w:rPr>
        <w:t xml:space="preserve"> 2014)</w:t>
      </w:r>
      <w:r w:rsidR="00DD6DAC" w:rsidRPr="009B5E54">
        <w:rPr>
          <w:rFonts w:cstheme="minorHAnsi"/>
        </w:rPr>
        <w:fldChar w:fldCharType="end"/>
      </w:r>
      <w:r w:rsidR="00DD6DAC" w:rsidRPr="009B5E54">
        <w:rPr>
          <w:rFonts w:cstheme="minorHAnsi"/>
        </w:rPr>
        <w:t xml:space="preserve">. </w:t>
      </w:r>
      <w:r w:rsidR="003A1F70">
        <w:rPr>
          <w:rFonts w:cstheme="minorHAnsi"/>
        </w:rPr>
        <w:t>Two independent BEAST runs were completed.</w:t>
      </w:r>
    </w:p>
    <w:p w14:paraId="30DEEA41" w14:textId="77777777" w:rsidR="00444BEC" w:rsidRPr="009B5E54" w:rsidRDefault="00444BEC" w:rsidP="00BA2E40">
      <w:pPr>
        <w:rPr>
          <w:rFonts w:cstheme="minorHAnsi"/>
        </w:rPr>
      </w:pPr>
    </w:p>
    <w:p w14:paraId="28461408" w14:textId="3E4328C7" w:rsidR="00BA2E40" w:rsidRDefault="00BA2E40" w:rsidP="00BA2E40">
      <w:pPr>
        <w:rPr>
          <w:rFonts w:cstheme="minorHAnsi"/>
        </w:rPr>
      </w:pPr>
      <w:r w:rsidRPr="009B5E54">
        <w:rPr>
          <w:rFonts w:cstheme="minorHAnsi"/>
        </w:rPr>
        <w:t xml:space="preserve">Both MCMC </w:t>
      </w:r>
      <w:del w:id="18" w:author="Microsoft Office User" w:date="2020-07-11T16:17:00Z">
        <w:r w:rsidRPr="009B5E54" w:rsidDel="00F24EDF">
          <w:rPr>
            <w:rFonts w:cstheme="minorHAnsi"/>
          </w:rPr>
          <w:delText xml:space="preserve">analyses </w:delText>
        </w:r>
      </w:del>
      <w:ins w:id="19" w:author="Microsoft Office User" w:date="2020-07-11T16:17:00Z">
        <w:r w:rsidR="00F24EDF">
          <w:rPr>
            <w:rFonts w:cstheme="minorHAnsi"/>
          </w:rPr>
          <w:t>chain</w:t>
        </w:r>
        <w:r w:rsidR="00F24EDF" w:rsidRPr="009B5E54">
          <w:rPr>
            <w:rFonts w:cstheme="minorHAnsi"/>
          </w:rPr>
          <w:t xml:space="preserve">s </w:t>
        </w:r>
      </w:ins>
      <w:r w:rsidR="00AD2F1A" w:rsidRPr="009B5E54">
        <w:rPr>
          <w:rFonts w:cstheme="minorHAnsi"/>
        </w:rPr>
        <w:t>converged on a parameter space with equal likelihood by</w:t>
      </w:r>
      <w:r w:rsidRPr="009B5E54">
        <w:rPr>
          <w:rFonts w:cstheme="minorHAnsi"/>
        </w:rPr>
        <w:t xml:space="preserve"> 100</w:t>
      </w:r>
      <w:r w:rsidR="00AD2F1A" w:rsidRPr="009B5E54">
        <w:rPr>
          <w:rFonts w:cstheme="minorHAnsi"/>
        </w:rPr>
        <w:t xml:space="preserve"> million</w:t>
      </w:r>
      <w:r w:rsidRPr="009B5E54">
        <w:rPr>
          <w:rFonts w:cstheme="minorHAnsi"/>
        </w:rPr>
        <w:t xml:space="preserve"> generations. </w:t>
      </w:r>
      <w:r w:rsidR="00AD2F1A" w:rsidRPr="009B5E54">
        <w:rPr>
          <w:rFonts w:cstheme="minorHAnsi"/>
        </w:rPr>
        <w:t xml:space="preserve">The </w:t>
      </w:r>
      <w:del w:id="20" w:author="Microsoft Office User" w:date="2020-07-11T16:17:00Z">
        <w:r w:rsidR="00AD2F1A" w:rsidRPr="009B5E54" w:rsidDel="00F24EDF">
          <w:rPr>
            <w:rFonts w:cstheme="minorHAnsi"/>
          </w:rPr>
          <w:delText xml:space="preserve">analyses </w:delText>
        </w:r>
      </w:del>
      <w:ins w:id="21" w:author="Microsoft Office User" w:date="2020-07-11T16:17:00Z">
        <w:r w:rsidR="00F24EDF">
          <w:rPr>
            <w:rFonts w:cstheme="minorHAnsi"/>
          </w:rPr>
          <w:t>chain</w:t>
        </w:r>
        <w:r w:rsidR="00F24EDF" w:rsidRPr="009B5E54">
          <w:rPr>
            <w:rFonts w:cstheme="minorHAnsi"/>
          </w:rPr>
          <w:t xml:space="preserve">s </w:t>
        </w:r>
      </w:ins>
      <w:r w:rsidR="00AD2F1A" w:rsidRPr="009B5E54">
        <w:rPr>
          <w:rFonts w:cstheme="minorHAnsi"/>
        </w:rPr>
        <w:t>were then allowed to run for an additional 100 million generations to ensure neither chain discovered an area of higher likelihood. C</w:t>
      </w:r>
      <w:r w:rsidRPr="009B5E54">
        <w:rPr>
          <w:rFonts w:cstheme="minorHAnsi"/>
        </w:rPr>
        <w:t xml:space="preserve">onvergence was </w:t>
      </w:r>
      <w:r w:rsidR="00C02149">
        <w:rPr>
          <w:rFonts w:cstheme="minorHAnsi"/>
        </w:rPr>
        <w:t>evaluated</w:t>
      </w:r>
      <w:r w:rsidR="00C02149" w:rsidRPr="009B5E54">
        <w:rPr>
          <w:rFonts w:cstheme="minorHAnsi"/>
        </w:rPr>
        <w:t xml:space="preserve"> </w:t>
      </w:r>
      <w:r w:rsidRPr="009B5E54">
        <w:rPr>
          <w:rFonts w:cstheme="minorHAnsi"/>
        </w:rPr>
        <w:t xml:space="preserve">using </w:t>
      </w:r>
      <w:r w:rsidRPr="009B5E54">
        <w:rPr>
          <w:rFonts w:cstheme="minorHAnsi"/>
        </w:rPr>
        <w:lastRenderedPageBreak/>
        <w:t xml:space="preserve">Tracer v1.7.1 </w:t>
      </w:r>
      <w:r w:rsidRPr="009B5E54">
        <w:rPr>
          <w:rFonts w:cstheme="minorHAnsi"/>
        </w:rPr>
        <w:fldChar w:fldCharType="begin"/>
      </w:r>
      <w:r w:rsidR="00243F0C">
        <w:rPr>
          <w:rFonts w:cstheme="minorHAnsi"/>
        </w:rPr>
        <w:instrText xml:space="preserve"> ADDIN EN.CITE &lt;EndNote&gt;&lt;Cite&gt;&lt;Author&gt;Rambaut&lt;/Author&gt;&lt;Year&gt;2018&lt;/Year&gt;&lt;RecNum&gt;296&lt;/RecNum&gt;&lt;DisplayText&gt;(&lt;style face="smallcaps"&gt;Rambaut&lt;/style&gt;&lt;style face="italic"&gt; et al.&lt;/style&gt; 2018)&lt;/DisplayText&gt;&lt;record&gt;&lt;rec-number&gt;296&lt;/rec-number&gt;&lt;foreign-keys&gt;&lt;key app="EN" db-id="psx5aavda22efleatx5vaweatapzwapastxd" timestamp="1582697536" guid="2f8eeb75-0ccb-4f97-8532-d4edae992d5e"&gt;296&lt;/key&gt;&lt;/foreign-keys&gt;&lt;ref-type name="Journal Article"&gt;17&lt;/ref-type&gt;&lt;contributors&gt;&lt;authors&gt;&lt;author&gt;Rambaut, Andrew&lt;/author&gt;&lt;author&gt;Drummond, Alexei J.&lt;/author&gt;&lt;author&gt;Xie, Dong&lt;/author&gt;&lt;author&gt;Baele, Guy&lt;/author&gt;&lt;author&gt;Suchard, Marc A.&lt;/author&gt;&lt;/authors&gt;&lt;/contributors&gt;&lt;titles&gt;&lt;title&gt;Posterior Summarization in Bayesian Phylogenetics Using Tracer 1.7&lt;/title&gt;&lt;secondary-title&gt;Systematic Biology&lt;/secondary-title&gt;&lt;/titles&gt;&lt;periodical&gt;&lt;full-title&gt;Systematic biology&lt;/full-title&gt;&lt;/periodical&gt;&lt;pages&gt;901-904&lt;/pages&gt;&lt;volume&gt;67&lt;/volume&gt;&lt;number&gt;5&lt;/number&gt;&lt;dates&gt;&lt;year&gt;2018&lt;/year&gt;&lt;/dates&gt;&lt;isbn&gt;1063-5157&lt;/isbn&gt;&lt;urls&gt;&lt;related-urls&gt;&lt;url&gt;https://doi.org/10.1093/sysbio/syy032&lt;/url&gt;&lt;/related-urls&gt;&lt;/urls&gt;&lt;electronic-resource-num&gt;10.1093/sysbio/syy032&lt;/electronic-resource-num&gt;&lt;access-date&gt;2/26/2020&lt;/access-date&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Rambaut</w:t>
      </w:r>
      <w:r w:rsidR="00243F0C" w:rsidRPr="00243F0C">
        <w:rPr>
          <w:rFonts w:cstheme="minorHAnsi"/>
          <w:i/>
          <w:noProof/>
        </w:rPr>
        <w:t xml:space="preserve"> et al.</w:t>
      </w:r>
      <w:r w:rsidR="00243F0C">
        <w:rPr>
          <w:rFonts w:cstheme="minorHAnsi"/>
          <w:noProof/>
        </w:rPr>
        <w:t xml:space="preserve"> 2018)</w:t>
      </w:r>
      <w:r w:rsidRPr="009B5E54">
        <w:rPr>
          <w:rFonts w:cstheme="minorHAnsi"/>
        </w:rPr>
        <w:fldChar w:fldCharType="end"/>
      </w:r>
      <w:r w:rsidRPr="009B5E54">
        <w:rPr>
          <w:rFonts w:cstheme="minorHAnsi"/>
        </w:rPr>
        <w:t xml:space="preserve">. </w:t>
      </w:r>
      <w:r w:rsidR="00AD2F1A" w:rsidRPr="009B5E54">
        <w:rPr>
          <w:rFonts w:cstheme="minorHAnsi"/>
        </w:rPr>
        <w:t xml:space="preserve">The first </w:t>
      </w:r>
      <w:r w:rsidR="008A653F" w:rsidRPr="009B5E54">
        <w:rPr>
          <w:rFonts w:cstheme="minorHAnsi"/>
        </w:rPr>
        <w:t>75</w:t>
      </w:r>
      <w:r w:rsidR="00AD2F1A" w:rsidRPr="009B5E54">
        <w:rPr>
          <w:rFonts w:cstheme="minorHAnsi"/>
        </w:rPr>
        <w:t xml:space="preserve">% of each MCMC was discarded as </w:t>
      </w:r>
      <w:proofErr w:type="spellStart"/>
      <w:r w:rsidR="00AD2F1A" w:rsidRPr="009B5E54">
        <w:rPr>
          <w:rFonts w:cstheme="minorHAnsi"/>
        </w:rPr>
        <w:t>burnin</w:t>
      </w:r>
      <w:proofErr w:type="spellEnd"/>
      <w:r w:rsidR="002F54EA">
        <w:rPr>
          <w:rFonts w:cstheme="minorHAnsi"/>
        </w:rPr>
        <w:t>,</w:t>
      </w:r>
      <w:r w:rsidR="00AD2F1A" w:rsidRPr="009B5E54">
        <w:rPr>
          <w:rFonts w:cstheme="minorHAnsi"/>
        </w:rPr>
        <w:t xml:space="preserve"> and 50 trees were randomly sampled from the post-</w:t>
      </w:r>
      <w:proofErr w:type="spellStart"/>
      <w:r w:rsidR="00AD2F1A" w:rsidRPr="009B5E54">
        <w:rPr>
          <w:rFonts w:cstheme="minorHAnsi"/>
        </w:rPr>
        <w:t>burnin</w:t>
      </w:r>
      <w:proofErr w:type="spellEnd"/>
      <w:r w:rsidR="00AD2F1A" w:rsidRPr="009B5E54">
        <w:rPr>
          <w:rFonts w:cstheme="minorHAnsi"/>
        </w:rPr>
        <w:t xml:space="preserve"> portion of each MCMC. These 100 trees represent our posterior </w:t>
      </w:r>
      <w:r w:rsidR="00444BEC" w:rsidRPr="009B5E54">
        <w:rPr>
          <w:rFonts w:cstheme="minorHAnsi"/>
        </w:rPr>
        <w:t xml:space="preserve">distribution of trees </w:t>
      </w:r>
      <w:r w:rsidR="00AD2F1A" w:rsidRPr="009B5E54">
        <w:rPr>
          <w:rFonts w:cstheme="minorHAnsi"/>
        </w:rPr>
        <w:t>and were used in all downstream analyses.</w:t>
      </w:r>
      <w:r w:rsidR="00444BEC" w:rsidRPr="009B5E54">
        <w:rPr>
          <w:rFonts w:cstheme="minorHAnsi"/>
        </w:rPr>
        <w:t xml:space="preserve"> </w:t>
      </w:r>
      <w:r w:rsidRPr="009B5E54">
        <w:rPr>
          <w:rFonts w:cstheme="minorHAnsi"/>
        </w:rPr>
        <w:t xml:space="preserve">The phylogenies inferred </w:t>
      </w:r>
      <w:r w:rsidR="00AD2F1A" w:rsidRPr="009B5E54">
        <w:rPr>
          <w:rFonts w:cstheme="minorHAnsi"/>
        </w:rPr>
        <w:t>were</w:t>
      </w:r>
      <w:r w:rsidRPr="009B5E54">
        <w:rPr>
          <w:rFonts w:cstheme="minorHAnsi"/>
        </w:rPr>
        <w:t xml:space="preserve"> consistent with a comprehensive order level phylogeny </w:t>
      </w:r>
      <w:r w:rsidRPr="009B5E54">
        <w:rPr>
          <w:rFonts w:cstheme="minorHAnsi"/>
        </w:rPr>
        <w:fldChar w:fldCharType="begin"/>
      </w:r>
      <w:r w:rsidR="00315F27">
        <w:rPr>
          <w:rFonts w:cstheme="minorHAnsi"/>
        </w:rPr>
        <w:instrText xml:space="preserve"> ADDIN EN.CITE &lt;EndNote&gt;&lt;Cite&gt;&lt;Author&gt;Misof&lt;/Author&gt;&lt;Year&gt;2014&lt;/Year&gt;&lt;RecNum&gt;300&lt;/RecNum&gt;&lt;DisplayText&gt;(&lt;style face="smallcaps"&gt;Misof&lt;/style&gt;&lt;style face="italic"&gt; et al.&lt;/style&gt; 2014)&lt;/DisplayText&gt;&lt;record&gt;&lt;rec-number&gt;300&lt;/rec-number&gt;&lt;foreign-keys&gt;&lt;key app="EN" db-id="psx5aavda22efleatx5vaweatapzwapastxd" timestamp="1582698104" guid="b71318eb-a443-4840-95e8-82b29c1c34d6"&gt;300&lt;/key&gt;&lt;/foreign-keys&gt;&lt;ref-type name="Journal Article"&gt;17&lt;/ref-type&gt;&lt;contributors&gt;&lt;authors&gt;&lt;author&gt;Misof, Bernhard&lt;/author&gt;&lt;author&gt;Liu, Shanlin&lt;/author&gt;&lt;author&gt;Meusemann, Karen&lt;/author&gt;&lt;author&gt;Peters, Ralph S&lt;/author&gt;&lt;author&gt;Donath, Alexander&lt;/author&gt;&lt;author&gt;Mayer, Christoph&lt;/author&gt;&lt;author&gt;Frandsen, Paul B&lt;/author&gt;&lt;author&gt;Ware, Jessica&lt;/author&gt;&lt;author&gt;Flouri, Tomáš&lt;/author&gt;&lt;author&gt;Beutel, Rolf G&lt;/author&gt;&lt;/authors&gt;&lt;/contributors&gt;&lt;titles&gt;&lt;title&gt;Phylogenomics resolves the timing and pattern of insect evolution&lt;/title&gt;&lt;secondary-title&gt;Science&lt;/secondary-title&gt;&lt;/titles&gt;&lt;periodical&gt;&lt;full-title&gt;Science&lt;/full-title&gt;&lt;abbr-1&gt;Science&lt;/abbr-1&gt;&lt;/periodical&gt;&lt;pages&gt;763-767&lt;/pages&gt;&lt;volume&gt;346&lt;/volume&gt;&lt;number&gt;6210&lt;/number&gt;&lt;dates&gt;&lt;year&gt;2014&lt;/year&gt;&lt;/dates&gt;&lt;isbn&gt;0036-8075&lt;/isbn&gt;&lt;urls&gt;&lt;/urls&gt;&lt;/record&gt;&lt;/Cite&gt;&lt;/EndNote&gt;</w:instrText>
      </w:r>
      <w:r w:rsidRPr="009B5E54">
        <w:rPr>
          <w:rFonts w:cstheme="minorHAnsi"/>
        </w:rPr>
        <w:fldChar w:fldCharType="separate"/>
      </w:r>
      <w:r w:rsidR="00243F0C">
        <w:rPr>
          <w:rFonts w:cstheme="minorHAnsi"/>
          <w:noProof/>
        </w:rPr>
        <w:t>(</w:t>
      </w:r>
      <w:r w:rsidR="00243F0C" w:rsidRPr="00243F0C">
        <w:rPr>
          <w:rFonts w:cstheme="minorHAnsi"/>
          <w:smallCaps/>
          <w:noProof/>
        </w:rPr>
        <w:t>Misof</w:t>
      </w:r>
      <w:r w:rsidR="00243F0C" w:rsidRPr="00243F0C">
        <w:rPr>
          <w:rFonts w:cstheme="minorHAnsi"/>
          <w:i/>
          <w:noProof/>
        </w:rPr>
        <w:t xml:space="preserve"> et al.</w:t>
      </w:r>
      <w:r w:rsidR="00243F0C">
        <w:rPr>
          <w:rFonts w:cstheme="minorHAnsi"/>
          <w:noProof/>
        </w:rPr>
        <w:t xml:space="preserve"> 2014)</w:t>
      </w:r>
      <w:r w:rsidRPr="009B5E54">
        <w:rPr>
          <w:rFonts w:cstheme="minorHAnsi"/>
        </w:rPr>
        <w:fldChar w:fldCharType="end"/>
      </w:r>
      <w:r w:rsidRPr="009B5E54">
        <w:rPr>
          <w:rFonts w:cstheme="minorHAnsi"/>
        </w:rPr>
        <w:t xml:space="preserve">. </w:t>
      </w:r>
    </w:p>
    <w:p w14:paraId="13F10845" w14:textId="77777777" w:rsidR="001032B8" w:rsidRPr="009B5E54" w:rsidRDefault="001032B8" w:rsidP="00BA2E40">
      <w:pPr>
        <w:rPr>
          <w:rFonts w:cstheme="minorHAnsi"/>
        </w:rPr>
      </w:pPr>
    </w:p>
    <w:p w14:paraId="7F798BC7" w14:textId="72B37877" w:rsidR="00017D31" w:rsidRDefault="00F5619A" w:rsidP="009B5E54">
      <w:pPr>
        <w:rPr>
          <w:rFonts w:cstheme="minorHAnsi"/>
        </w:rPr>
      </w:pPr>
      <w:r w:rsidRPr="001032B8">
        <w:rPr>
          <w:rFonts w:cstheme="minorHAnsi"/>
          <w:bCs/>
          <w:i/>
        </w:rPr>
        <w:t xml:space="preserve">Microsatellite </w:t>
      </w:r>
      <w:r w:rsidR="002F54EA" w:rsidRPr="001032B8">
        <w:rPr>
          <w:rFonts w:cstheme="minorHAnsi"/>
          <w:bCs/>
          <w:i/>
        </w:rPr>
        <w:t>and other trait data</w:t>
      </w:r>
      <w:r w:rsidRPr="001032B8">
        <w:rPr>
          <w:rFonts w:cstheme="minorHAnsi"/>
          <w:bCs/>
          <w:i/>
        </w:rPr>
        <w:t>:</w:t>
      </w:r>
      <w:r>
        <w:rPr>
          <w:rFonts w:cstheme="minorHAnsi"/>
        </w:rPr>
        <w:t xml:space="preserve"> </w:t>
      </w:r>
      <w:r w:rsidR="009B5E54" w:rsidRPr="009B5E54">
        <w:rPr>
          <w:rFonts w:cstheme="minorHAnsi"/>
        </w:rPr>
        <w:t xml:space="preserve">We used micRocounter v.1.1.0 to characterize the microsatellite content within the insect genome assemblies </w:t>
      </w:r>
      <w:r w:rsidR="009B5E54" w:rsidRPr="009B5E54">
        <w:rPr>
          <w:rFonts w:cstheme="minorHAnsi"/>
        </w:rPr>
        <w:fldChar w:fldCharType="begin"/>
      </w:r>
      <w:r w:rsidR="00243F0C">
        <w:rPr>
          <w:rFonts w:cstheme="minorHAnsi"/>
        </w:rPr>
        <w:instrText xml:space="preserve"> ADDIN EN.CITE &lt;EndNote&gt;&lt;Cite&gt;&lt;Author&gt;Lo&lt;/Author&gt;&lt;Year&gt;2019&lt;/Year&gt;&lt;RecNum&gt;302&lt;/RecNum&gt;&lt;DisplayText&gt;(&lt;style face="smallcaps"&gt;Lo&lt;/style&gt;&lt;style face="italic"&gt; et al.&lt;/style&gt; 2019)&lt;/DisplayText&gt;&lt;record&gt;&lt;rec-number&gt;302&lt;/rec-number&gt;&lt;foreign-keys&gt;&lt;key app="EN" db-id="psx5aavda22efleatx5vaweatapzwapastxd" timestamp="1582699119" guid="33975dad-c625-48f3-9e7f-63e064c3ba20"&gt;302&lt;/key&gt;&lt;/foreign-keys&gt;&lt;ref-type name="Journal Article"&gt;17&lt;/ref-type&gt;&lt;contributors&gt;&lt;authors&gt;&lt;author&gt;Lo, Johnathan&lt;/author&gt;&lt;author&gt;Jonika, Michelle M&lt;/author&gt;&lt;author&gt;Blackmon, Heath&lt;/author&gt;&lt;/authors&gt;&lt;/contributors&gt;&lt;titles&gt;&lt;title&gt;micRocounter: Microsatellite Characterization in Genome Assemblies&lt;/title&gt;&lt;secondary-title&gt;G3: Genes, Genomes, Genetics&lt;/secondary-title&gt;&lt;/titles&gt;&lt;periodical&gt;&lt;full-title&gt;G3: Genes, Genomes, Genetics&lt;/full-title&gt;&lt;/periodical&gt;&lt;pages&gt;3101-3104&lt;/pages&gt;&lt;volume&gt;9&lt;/volume&gt;&lt;number&gt;10&lt;/number&gt;&lt;dates&gt;&lt;year&gt;2019&lt;/year&gt;&lt;/dates&gt;&lt;isbn&gt;2160-1836&lt;/isbn&gt;&lt;urls&gt;&lt;/urls&gt;&lt;/record&gt;&lt;/Cite&gt;&lt;/EndNote&gt;</w:instrText>
      </w:r>
      <w:r w:rsidR="009B5E54" w:rsidRPr="009B5E54">
        <w:rPr>
          <w:rFonts w:cstheme="minorHAnsi"/>
        </w:rPr>
        <w:fldChar w:fldCharType="separate"/>
      </w:r>
      <w:r w:rsidR="00243F0C">
        <w:rPr>
          <w:rFonts w:cstheme="minorHAnsi"/>
          <w:noProof/>
        </w:rPr>
        <w:t>(</w:t>
      </w:r>
      <w:r w:rsidR="00243F0C" w:rsidRPr="00243F0C">
        <w:rPr>
          <w:rFonts w:cstheme="minorHAnsi"/>
          <w:smallCaps/>
          <w:noProof/>
        </w:rPr>
        <w:t>Lo</w:t>
      </w:r>
      <w:r w:rsidR="00243F0C" w:rsidRPr="00243F0C">
        <w:rPr>
          <w:rFonts w:cstheme="minorHAnsi"/>
          <w:i/>
          <w:noProof/>
        </w:rPr>
        <w:t xml:space="preserve"> et al.</w:t>
      </w:r>
      <w:r w:rsidR="00243F0C">
        <w:rPr>
          <w:rFonts w:cstheme="minorHAnsi"/>
          <w:noProof/>
        </w:rPr>
        <w:t xml:space="preserve"> 2019)</w:t>
      </w:r>
      <w:r w:rsidR="009B5E54" w:rsidRPr="009B5E54">
        <w:rPr>
          <w:rFonts w:cstheme="minorHAnsi"/>
        </w:rPr>
        <w:fldChar w:fldCharType="end"/>
      </w:r>
      <w:r w:rsidR="009B5E54" w:rsidRPr="009B5E54">
        <w:rPr>
          <w:rFonts w:cstheme="minorHAnsi"/>
        </w:rPr>
        <w:t xml:space="preserve">. </w:t>
      </w:r>
      <w:r w:rsidR="009B5E54">
        <w:rPr>
          <w:rFonts w:cstheme="minorHAnsi"/>
        </w:rPr>
        <w:t>We</w:t>
      </w:r>
      <w:r w:rsidR="009B5E54" w:rsidRPr="009B5E54">
        <w:rPr>
          <w:rFonts w:cstheme="minorHAnsi"/>
        </w:rPr>
        <w:t xml:space="preserve"> </w:t>
      </w:r>
      <w:r w:rsidR="009B5E54">
        <w:rPr>
          <w:rFonts w:cstheme="minorHAnsi"/>
        </w:rPr>
        <w:t>recorded the number of</w:t>
      </w:r>
      <w:r w:rsidR="009B5E54" w:rsidRPr="009B5E54">
        <w:rPr>
          <w:rFonts w:cstheme="minorHAnsi"/>
        </w:rPr>
        <w:t xml:space="preserve"> dinucleotide (2mer), trinucleotide (3mer), tetranucleotide (4mer), pentanucleotide (5mer) and hexanucleotide (6mer) repetitive sequences. Default micRocounter settings for all parameters were used (2mers required 6 repeats, 3mers required 4 repeats,</w:t>
      </w:r>
      <w:r w:rsidR="00DA364C">
        <w:rPr>
          <w:rFonts w:cstheme="minorHAnsi"/>
        </w:rPr>
        <w:t xml:space="preserve"> </w:t>
      </w:r>
      <w:r w:rsidR="009B5E54" w:rsidRPr="009B5E54">
        <w:rPr>
          <w:rFonts w:cstheme="minorHAnsi"/>
        </w:rPr>
        <w:t xml:space="preserve">while 4-6mers required 3 repeats). </w:t>
      </w:r>
      <w:r w:rsidR="00017D31">
        <w:rPr>
          <w:rFonts w:cstheme="minorHAnsi"/>
        </w:rPr>
        <w:t xml:space="preserve">We </w:t>
      </w:r>
      <w:r w:rsidR="00FD0ADC">
        <w:rPr>
          <w:rFonts w:cstheme="minorHAnsi"/>
        </w:rPr>
        <w:t xml:space="preserve">used a publicly available dataset to gather centromere type (holocentric or monocentric) </w:t>
      </w:r>
      <w:r w:rsidR="009B0B4B">
        <w:rPr>
          <w:rFonts w:cstheme="minorHAnsi"/>
        </w:rPr>
        <w:t>and chromosome number for as many species as possible in our study</w:t>
      </w:r>
      <w:r w:rsidR="00AE5532">
        <w:rPr>
          <w:rFonts w:cstheme="minorHAnsi"/>
        </w:rPr>
        <w:t xml:space="preserve"> </w:t>
      </w:r>
      <w:r w:rsidR="00AE5532">
        <w:rPr>
          <w:rFonts w:cstheme="minorHAnsi"/>
        </w:rPr>
        <w:fldChar w:fldCharType="begin"/>
      </w:r>
      <w:r w:rsidR="00AE5532">
        <w:rPr>
          <w:rFonts w:cstheme="minorHAnsi"/>
        </w:rPr>
        <w:instrText xml:space="preserve"> ADDIN EN.CITE &lt;EndNote&gt;&lt;Cite&gt;&lt;Author&gt;Blackmon&lt;/Author&gt;&lt;Year&gt;2017&lt;/Year&gt;&lt;RecNum&gt;2533&lt;/RecNum&gt;&lt;DisplayText&gt;(&lt;style face="smallcaps"&gt;Tree of Sex&lt;/style&gt; 2014; &lt;style face="smallcaps"&gt;Blackmon&lt;/style&gt;&lt;style face="italic"&gt; et al.&lt;/style&gt; 2017)&lt;/DisplayText&gt;&lt;record&gt;&lt;rec-number&gt;2533&lt;/rec-number&gt;&lt;foreign-keys&gt;&lt;key app="EN" db-id="20tzrfeaqpde50e5e2dvtwp7sr5fsss0txe9" timestamp="1473713007"&gt;2533&lt;/key&gt;&lt;/foreign-keys&gt;&lt;ref-type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Heredity&lt;/full-title&gt;&lt;abbr-1&gt;J Hered&lt;/abbr-1&gt;&lt;/periodical&gt;&lt;pages&gt;78-93&lt;/pages&gt;&lt;volume&gt;108&lt;/volume&gt;&lt;number&gt;1&lt;/number&gt;&lt;edition&gt;August 20, 2016&lt;/edition&gt;&lt;dates&gt;&lt;year&gt;2017&lt;/year&gt;&lt;/dates&gt;&lt;urls&gt;&lt;/urls&gt;&lt;electronic-resource-num&gt;10.1093/jhered/esw047&lt;/electronic-resource-num&gt;&lt;/record&gt;&lt;/Cite&gt;&lt;Cite&gt;&lt;Author&gt;Tree of Sex&lt;/Author&gt;&lt;Year&gt;2014&lt;/Year&gt;&lt;RecNum&gt;2470&lt;/RecNum&gt;&lt;record&gt;&lt;rec-number&gt;2470&lt;/rec-number&gt;&lt;foreign-keys&gt;&lt;key app="EN" db-id="20tzrfeaqpde50e5e2dvtwp7sr5fsss0txe9" timestamp="1466222525"&gt;2470&lt;/key&gt;&lt;/foreign-keys&gt;&lt;ref-type name="Journal Article"&gt;17&lt;/ref-type&gt;&lt;contributors&gt;&lt;authors&gt;&lt;author&gt;Tree of Sex, Consortium&lt;/author&gt;&lt;/authors&gt;&lt;/contributors&gt;&lt;titles&gt;&lt;title&gt;Tree of Sex: A database of sexual systems&lt;/title&gt;&lt;secondary-title&gt;Scientific Data&lt;/secondary-title&gt;&lt;/titles&gt;&lt;periodical&gt;&lt;full-title&gt;Scientific data&lt;/full-title&gt;&lt;/periodical&gt;&lt;dates&gt;&lt;year&gt;2014&lt;/year&gt;&lt;/dates&gt;&lt;urls&gt;&lt;related-urls&gt;&lt;url&gt;http://www.nature.com/articles/sdata201415&lt;/url&gt;&lt;url&gt;file://localhost/Users/lauraross/Documents/Papers2/Articles/2014/Tree%20of%20Sex%20Consortium/2014%20Tree%20of%20Sex%20Consortium.pdf&lt;/url&gt;&lt;/related-urls&gt;&lt;/urls&gt;&lt;electronic-resource-num&gt;papers2://publication/uuid/64802FD2-483B-423D-A5D6-565EA6457FA2&lt;/electronic-resource-num&gt;&lt;/record&gt;&lt;/Cite&gt;&lt;/EndNote&gt;</w:instrText>
      </w:r>
      <w:r w:rsidR="00AE5532">
        <w:rPr>
          <w:rFonts w:cstheme="minorHAnsi"/>
        </w:rPr>
        <w:fldChar w:fldCharType="separate"/>
      </w:r>
      <w:r w:rsidR="00AE5532">
        <w:rPr>
          <w:rFonts w:cstheme="minorHAnsi"/>
          <w:noProof/>
        </w:rPr>
        <w:t>(</w:t>
      </w:r>
      <w:r w:rsidR="00AE5532" w:rsidRPr="00AE5532">
        <w:rPr>
          <w:rFonts w:cstheme="minorHAnsi"/>
          <w:smallCaps/>
          <w:noProof/>
        </w:rPr>
        <w:t>Tree of Sex</w:t>
      </w:r>
      <w:r w:rsidR="00AE5532">
        <w:rPr>
          <w:rFonts w:cstheme="minorHAnsi"/>
          <w:noProof/>
        </w:rPr>
        <w:t xml:space="preserve"> 2014; </w:t>
      </w:r>
      <w:r w:rsidR="00AE5532" w:rsidRPr="00AE5532">
        <w:rPr>
          <w:rFonts w:cstheme="minorHAnsi"/>
          <w:smallCaps/>
          <w:noProof/>
        </w:rPr>
        <w:t>Blackmon</w:t>
      </w:r>
      <w:r w:rsidR="00AE5532" w:rsidRPr="00AE5532">
        <w:rPr>
          <w:rFonts w:cstheme="minorHAnsi"/>
          <w:i/>
          <w:noProof/>
        </w:rPr>
        <w:t xml:space="preserve"> et al.</w:t>
      </w:r>
      <w:r w:rsidR="00AE5532">
        <w:rPr>
          <w:rFonts w:cstheme="minorHAnsi"/>
          <w:noProof/>
        </w:rPr>
        <w:t xml:space="preserve"> 2017)</w:t>
      </w:r>
      <w:r w:rsidR="00AE5532">
        <w:rPr>
          <w:rFonts w:cstheme="minorHAnsi"/>
        </w:rPr>
        <w:fldChar w:fldCharType="end"/>
      </w:r>
      <w:r w:rsidR="009B0B4B">
        <w:rPr>
          <w:rFonts w:cstheme="minorHAnsi"/>
        </w:rPr>
        <w:t xml:space="preserve">. We additionally gathered </w:t>
      </w:r>
      <w:r w:rsidR="003A1F70">
        <w:rPr>
          <w:rFonts w:cstheme="minorHAnsi"/>
        </w:rPr>
        <w:t xml:space="preserve">available </w:t>
      </w:r>
      <w:r w:rsidR="009B0B4B">
        <w:rPr>
          <w:rFonts w:cstheme="minorHAnsi"/>
        </w:rPr>
        <w:t xml:space="preserve">genome size estimates from the Animal Genome Size Database </w:t>
      </w:r>
      <w:r w:rsidR="009B0B4B">
        <w:rPr>
          <w:rFonts w:cstheme="minorHAnsi"/>
        </w:rPr>
        <w:fldChar w:fldCharType="begin"/>
      </w:r>
      <w:r w:rsidR="00085F69">
        <w:rPr>
          <w:rFonts w:cstheme="minorHAnsi"/>
        </w:rPr>
        <w:instrText xml:space="preserve"> ADDIN EN.CITE &lt;EndNote&gt;&lt;Cite&gt;&lt;Author&gt;Gregory&lt;/Author&gt;&lt;Year&gt;2020&lt;/Year&gt;&lt;RecNum&gt;309&lt;/RecNum&gt;&lt;DisplayText&gt;(&lt;style face="smallcaps"&gt;Gregory&lt;/style&gt; 2020)&lt;/DisplayText&gt;&lt;record&gt;&lt;rec-number&gt;309&lt;/rec-number&gt;&lt;foreign-keys&gt;&lt;key app="EN" db-id="psx5aavda22efleatx5vaweatapzwapastxd" timestamp="1583361658" guid="fd023c64-cd60-4dcd-8235-fa778bb770f1"&gt;309&lt;/key&gt;&lt;/foreign-keys&gt;&lt;ref-type name="Journal Article"&gt;17&lt;/ref-type&gt;&lt;contributors&gt;&lt;authors&gt;&lt;author&gt;Gregory, T Ryan&lt;/author&gt;&lt;/authors&gt;&lt;/contributors&gt;&lt;titles&gt;&lt;title&gt;Animal Genome Size Database. 2020&lt;/title&gt;&lt;secondary-title&gt;See http://www. genomesize. com&lt;/secondary-title&gt;&lt;/titles&gt;&lt;periodical&gt;&lt;full-title&gt;See http://www. genomesize. com&lt;/full-title&gt;&lt;/periodical&gt;&lt;dates&gt;&lt;year&gt;2020&lt;/year&gt;&lt;/dates&gt;&lt;urls&gt;&lt;/urls&gt;&lt;/record&gt;&lt;/Cite&gt;&lt;/EndNote&gt;</w:instrText>
      </w:r>
      <w:r w:rsidR="009B0B4B">
        <w:rPr>
          <w:rFonts w:cstheme="minorHAnsi"/>
        </w:rPr>
        <w:fldChar w:fldCharType="separate"/>
      </w:r>
      <w:r w:rsidR="00085F69">
        <w:rPr>
          <w:rFonts w:cstheme="minorHAnsi"/>
          <w:noProof/>
        </w:rPr>
        <w:t>(</w:t>
      </w:r>
      <w:r w:rsidR="00085F69" w:rsidRPr="00085F69">
        <w:rPr>
          <w:rFonts w:cstheme="minorHAnsi"/>
          <w:smallCaps/>
          <w:noProof/>
        </w:rPr>
        <w:t>Gregory</w:t>
      </w:r>
      <w:r w:rsidR="00085F69">
        <w:rPr>
          <w:rFonts w:cstheme="minorHAnsi"/>
          <w:noProof/>
        </w:rPr>
        <w:t xml:space="preserve"> 2020)</w:t>
      </w:r>
      <w:r w:rsidR="009B0B4B">
        <w:rPr>
          <w:rFonts w:cstheme="minorHAnsi"/>
        </w:rPr>
        <w:fldChar w:fldCharType="end"/>
      </w:r>
      <w:r w:rsidR="009B0B4B">
        <w:rPr>
          <w:rFonts w:cstheme="minorHAnsi"/>
        </w:rPr>
        <w:t>.</w:t>
      </w:r>
    </w:p>
    <w:p w14:paraId="1F074432" w14:textId="4790B83A" w:rsidR="00C24CFC" w:rsidRDefault="00C24CFC" w:rsidP="00464630">
      <w:pPr>
        <w:rPr>
          <w:rFonts w:cstheme="minorHAnsi"/>
        </w:rPr>
      </w:pPr>
    </w:p>
    <w:p w14:paraId="52B324CF" w14:textId="71A55F6A" w:rsidR="00D30308" w:rsidRDefault="00F5619A" w:rsidP="00C24CFC">
      <w:pPr>
        <w:rPr>
          <w:rFonts w:cstheme="minorHAnsi"/>
        </w:rPr>
      </w:pPr>
      <w:r w:rsidRPr="001032B8">
        <w:rPr>
          <w:rFonts w:cstheme="minorHAnsi"/>
          <w:bCs/>
          <w:i/>
        </w:rPr>
        <w:t xml:space="preserve">Estimating rates of </w:t>
      </w:r>
      <w:r w:rsidR="002F54EA" w:rsidRPr="001032B8">
        <w:rPr>
          <w:rFonts w:cstheme="minorHAnsi"/>
          <w:bCs/>
          <w:i/>
        </w:rPr>
        <w:t xml:space="preserve">microsatellite </w:t>
      </w:r>
      <w:r w:rsidRPr="001032B8">
        <w:rPr>
          <w:rFonts w:cstheme="minorHAnsi"/>
          <w:bCs/>
          <w:i/>
        </w:rPr>
        <w:t>evolution:</w:t>
      </w:r>
      <w:r>
        <w:rPr>
          <w:rFonts w:cstheme="minorHAnsi"/>
        </w:rPr>
        <w:t xml:space="preserve"> </w:t>
      </w:r>
      <w:r w:rsidR="002F54EA">
        <w:rPr>
          <w:rFonts w:cstheme="minorHAnsi"/>
        </w:rPr>
        <w:t>We fit Brownian motion model</w:t>
      </w:r>
      <w:r w:rsidR="00D30308">
        <w:rPr>
          <w:rFonts w:cstheme="minorHAnsi"/>
        </w:rPr>
        <w:t>s</w:t>
      </w:r>
      <w:r w:rsidR="002F54EA">
        <w:rPr>
          <w:rFonts w:cstheme="minorHAnsi"/>
        </w:rPr>
        <w:t xml:space="preserve"> to estimate rates of microsatellite evolution at several levels. First, we fit a model where we assumed a single rate of microsatellite evolution </w:t>
      </w:r>
      <w:r w:rsidR="00D30308">
        <w:rPr>
          <w:rFonts w:cstheme="minorHAnsi"/>
        </w:rPr>
        <w:t>across</w:t>
      </w:r>
      <w:r w:rsidR="002F54EA">
        <w:rPr>
          <w:rFonts w:cstheme="minorHAnsi"/>
        </w:rPr>
        <w:t xml:space="preserve"> the entire </w:t>
      </w:r>
      <w:r w:rsidR="00D30308">
        <w:rPr>
          <w:rFonts w:cstheme="minorHAnsi"/>
        </w:rPr>
        <w:t>phylogeny. Next</w:t>
      </w:r>
      <w:r w:rsidR="006578CB">
        <w:rPr>
          <w:rFonts w:cstheme="minorHAnsi"/>
        </w:rPr>
        <w:t>,</w:t>
      </w:r>
      <w:r w:rsidR="00D30308">
        <w:rPr>
          <w:rFonts w:cstheme="minorHAnsi"/>
        </w:rPr>
        <w:t xml:space="preserve"> we estimated rates individually for each order that had at least 10 species in our dataset</w:t>
      </w:r>
      <w:r w:rsidR="00B072B1">
        <w:rPr>
          <w:rFonts w:cstheme="minorHAnsi"/>
        </w:rPr>
        <w:t xml:space="preserve"> (for both of these analyses we fit our model based on microsatellite bp per </w:t>
      </w:r>
      <w:proofErr w:type="spellStart"/>
      <w:r w:rsidR="00B072B1">
        <w:rPr>
          <w:rFonts w:cstheme="minorHAnsi"/>
        </w:rPr>
        <w:t>Mbp</w:t>
      </w:r>
      <w:proofErr w:type="spellEnd"/>
      <w:r w:rsidR="00D30308">
        <w:rPr>
          <w:rFonts w:cstheme="minorHAnsi"/>
        </w:rPr>
        <w:t xml:space="preserve">. Finally, we calculated tip rates. Tip rates were estimated by taking the difference in microsatellite content of a species and the ancestral state estimate for the node from which it descends. This value represents the change since the last speciation event </w:t>
      </w:r>
      <w:r w:rsidR="00EC0B96">
        <w:rPr>
          <w:rFonts w:cstheme="minorHAnsi"/>
        </w:rPr>
        <w:t>sampled on our</w:t>
      </w:r>
      <w:r w:rsidR="00D30308">
        <w:rPr>
          <w:rFonts w:cstheme="minorHAnsi"/>
        </w:rPr>
        <w:t xml:space="preserve"> phylogeny</w:t>
      </w:r>
      <w:r w:rsidR="00B072B1">
        <w:rPr>
          <w:rFonts w:cstheme="minorHAnsi"/>
        </w:rPr>
        <w:t xml:space="preserve"> (this was calculated based on the total bp of microsatellites estimated for each tip in the tree)</w:t>
      </w:r>
      <w:r w:rsidR="00D30308">
        <w:rPr>
          <w:rFonts w:cstheme="minorHAnsi"/>
        </w:rPr>
        <w:t xml:space="preserve">. This value was then divided by the branch length since that speciation event providing an estimate for the recent rate of evolution in a species lineage. All rate estimates were generated using the restricted maximum likelihood approach in the ace function in the </w:t>
      </w:r>
      <w:ins w:id="22" w:author="Microsoft Office User" w:date="2020-07-03T13:10:00Z">
        <w:r w:rsidR="003A1F70">
          <w:rPr>
            <w:rFonts w:cstheme="minorHAnsi"/>
          </w:rPr>
          <w:t xml:space="preserve">R </w:t>
        </w:r>
      </w:ins>
      <w:r w:rsidR="00D30308">
        <w:rPr>
          <w:rFonts w:cstheme="minorHAnsi"/>
        </w:rPr>
        <w:t>package APE</w:t>
      </w:r>
      <w:r w:rsidR="005540E6">
        <w:rPr>
          <w:rFonts w:cstheme="minorHAnsi"/>
        </w:rPr>
        <w:t xml:space="preserve"> </w:t>
      </w:r>
      <w:r w:rsidR="005540E6">
        <w:rPr>
          <w:rFonts w:cstheme="minorHAnsi"/>
        </w:rPr>
        <w:fldChar w:fldCharType="begin"/>
      </w:r>
      <w:r w:rsidR="005540E6">
        <w:rPr>
          <w:rFonts w:cstheme="minorHAnsi"/>
        </w:rPr>
        <w:instrText xml:space="preserve"> ADDIN EN.CITE &lt;EndNote&gt;&lt;Cite&gt;&lt;Author&gt;Paradis&lt;/Author&gt;&lt;Year&gt;2004&lt;/Year&gt;&lt;RecNum&gt;297&lt;/RecNum&gt;&lt;DisplayText&gt;(&lt;style face="smallcaps"&gt;Paradis&lt;/style&gt;&lt;style face="italic"&gt; et al.&lt;/style&gt; 2004)&lt;/DisplayText&gt;&lt;record&gt;&lt;rec-number&gt;297&lt;/rec-number&gt;&lt;foreign-keys&gt;&lt;key app="EN" db-id="psx5aavda22efleatx5vaweatapzwapastxd" timestamp="1582697842" guid="8dadd8cb-0d61-422b-a3b4-f689de1d19d6"&gt;297&lt;/key&gt;&lt;/foreign-keys&gt;&lt;ref-type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1460-2059&lt;/isbn&gt;&lt;urls&gt;&lt;/urls&gt;&lt;/record&gt;&lt;/Cite&gt;&lt;/EndNote&gt;</w:instrText>
      </w:r>
      <w:r w:rsidR="005540E6">
        <w:rPr>
          <w:rFonts w:cstheme="minorHAnsi"/>
        </w:rPr>
        <w:fldChar w:fldCharType="separate"/>
      </w:r>
      <w:r w:rsidR="005540E6">
        <w:rPr>
          <w:rFonts w:cstheme="minorHAnsi"/>
          <w:noProof/>
        </w:rPr>
        <w:t>(</w:t>
      </w:r>
      <w:r w:rsidR="005540E6" w:rsidRPr="005540E6">
        <w:rPr>
          <w:rFonts w:cstheme="minorHAnsi"/>
          <w:smallCaps/>
          <w:noProof/>
        </w:rPr>
        <w:t>Paradis</w:t>
      </w:r>
      <w:r w:rsidR="005540E6" w:rsidRPr="005540E6">
        <w:rPr>
          <w:rFonts w:cstheme="minorHAnsi"/>
          <w:i/>
          <w:noProof/>
        </w:rPr>
        <w:t xml:space="preserve"> et al.</w:t>
      </w:r>
      <w:r w:rsidR="005540E6">
        <w:rPr>
          <w:rFonts w:cstheme="minorHAnsi"/>
          <w:noProof/>
        </w:rPr>
        <w:t xml:space="preserve"> 2004)</w:t>
      </w:r>
      <w:r w:rsidR="005540E6">
        <w:rPr>
          <w:rFonts w:cstheme="minorHAnsi"/>
        </w:rPr>
        <w:fldChar w:fldCharType="end"/>
      </w:r>
      <w:r w:rsidR="00D30308">
        <w:rPr>
          <w:rFonts w:cstheme="minorHAnsi"/>
        </w:rPr>
        <w:t>. For comparison</w:t>
      </w:r>
      <w:r w:rsidR="006578CB">
        <w:rPr>
          <w:rFonts w:cstheme="minorHAnsi"/>
        </w:rPr>
        <w:t>,</w:t>
      </w:r>
      <w:r w:rsidR="00D30308">
        <w:rPr>
          <w:rFonts w:cstheme="minorHAnsi"/>
        </w:rPr>
        <w:t xml:space="preserve"> rate estimates were also generated using the </w:t>
      </w:r>
      <w:proofErr w:type="spellStart"/>
      <w:r w:rsidR="00D30308">
        <w:rPr>
          <w:rFonts w:cstheme="minorHAnsi"/>
        </w:rPr>
        <w:t>fitContinuous</w:t>
      </w:r>
      <w:proofErr w:type="spellEnd"/>
      <w:r w:rsidR="00D30308">
        <w:rPr>
          <w:rFonts w:cstheme="minorHAnsi"/>
        </w:rPr>
        <w:t xml:space="preserve"> function in </w:t>
      </w:r>
      <w:ins w:id="23" w:author="Microsoft Office User" w:date="2020-07-03T13:10:00Z">
        <w:r w:rsidR="003A1F70">
          <w:rPr>
            <w:rFonts w:cstheme="minorHAnsi"/>
          </w:rPr>
          <w:t xml:space="preserve">the </w:t>
        </w:r>
      </w:ins>
      <w:r w:rsidR="005540E6">
        <w:rPr>
          <w:rFonts w:cstheme="minorHAnsi"/>
        </w:rPr>
        <w:t xml:space="preserve">R package </w:t>
      </w:r>
      <w:r w:rsidR="00D30308">
        <w:rPr>
          <w:rFonts w:cstheme="minorHAnsi"/>
        </w:rPr>
        <w:t>Geiger</w:t>
      </w:r>
      <w:r w:rsidR="005540E6">
        <w:rPr>
          <w:rFonts w:cstheme="minorHAnsi"/>
        </w:rPr>
        <w:t xml:space="preserve"> v2.0.6.4</w:t>
      </w:r>
      <w:r w:rsidR="00D30308">
        <w:rPr>
          <w:rFonts w:cstheme="minorHAnsi"/>
        </w:rPr>
        <w:t xml:space="preserve"> </w:t>
      </w:r>
      <w:r w:rsidR="005540E6">
        <w:rPr>
          <w:rFonts w:cstheme="minorHAnsi"/>
        </w:rPr>
        <w:fldChar w:fldCharType="begin"/>
      </w:r>
      <w:r w:rsidR="005540E6">
        <w:rPr>
          <w:rFonts w:cstheme="minorHAnsi"/>
        </w:rPr>
        <w:instrText xml:space="preserve"> ADDIN EN.CITE &lt;EndNote&gt;&lt;Cite&gt;&lt;Author&gt;Harmon&lt;/Author&gt;&lt;Year&gt;2008&lt;/Year&gt;&lt;RecNum&gt;321&lt;/RecNum&gt;&lt;DisplayText&gt;(&lt;style face="smallcaps"&gt;Harmon&lt;/style&gt;&lt;style face="italic"&gt; et al.&lt;/style&gt; 2008)&lt;/DisplayText&gt;&lt;record&gt;&lt;rec-number&gt;321&lt;/rec-number&gt;&lt;foreign-keys&gt;&lt;key app="EN" db-id="psx5aavda22efleatx5vaweatapzwapastxd" timestamp="1584592572" guid="418a8ba9-31c8-4f40-9f59-111c0151c026"&gt;321&lt;/key&gt;&lt;/foreign-keys&gt;&lt;ref-type name="Journal Article"&gt;17&lt;/ref-type&gt;&lt;contributors&gt;&lt;authors&gt;&lt;author&gt;Harmon, Luke J&lt;/author&gt;&lt;author&gt;Weir, Jason T&lt;/author&gt;&lt;author&gt;Brock, Chad D&lt;/author&gt;&lt;author&gt;Glor, Richard E&lt;/author&gt;&lt;author&gt;Challenger, Wendell&lt;/author&gt;&lt;/authors&gt;&lt;/contributors&gt;&lt;titles&gt;&lt;title&gt;GEIGER: investigating evolutionary radiations&lt;/title&gt;&lt;secondary-title&gt;Bioinformatics&lt;/secondary-title&gt;&lt;/titles&gt;&lt;periodical&gt;&lt;full-title&gt;Bioinformatics&lt;/full-title&gt;&lt;/periodical&gt;&lt;pages&gt;129-131&lt;/pages&gt;&lt;volume&gt;24&lt;/volume&gt;&lt;number&gt;1&lt;/number&gt;&lt;dates&gt;&lt;year&gt;2008&lt;/year&gt;&lt;/dates&gt;&lt;isbn&gt;1460-2059&lt;/isbn&gt;&lt;urls&gt;&lt;/urls&gt;&lt;/record&gt;&lt;/Cite&gt;&lt;/EndNote&gt;</w:instrText>
      </w:r>
      <w:r w:rsidR="005540E6">
        <w:rPr>
          <w:rFonts w:cstheme="minorHAnsi"/>
        </w:rPr>
        <w:fldChar w:fldCharType="separate"/>
      </w:r>
      <w:r w:rsidR="005540E6">
        <w:rPr>
          <w:rFonts w:cstheme="minorHAnsi"/>
          <w:noProof/>
        </w:rPr>
        <w:t>(</w:t>
      </w:r>
      <w:r w:rsidR="005540E6" w:rsidRPr="005540E6">
        <w:rPr>
          <w:rFonts w:cstheme="minorHAnsi"/>
          <w:smallCaps/>
          <w:noProof/>
        </w:rPr>
        <w:t>Harmon</w:t>
      </w:r>
      <w:r w:rsidR="005540E6" w:rsidRPr="005540E6">
        <w:rPr>
          <w:rFonts w:cstheme="minorHAnsi"/>
          <w:i/>
          <w:noProof/>
        </w:rPr>
        <w:t xml:space="preserve"> et al.</w:t>
      </w:r>
      <w:r w:rsidR="005540E6">
        <w:rPr>
          <w:rFonts w:cstheme="minorHAnsi"/>
          <w:noProof/>
        </w:rPr>
        <w:t xml:space="preserve"> 2008)</w:t>
      </w:r>
      <w:r w:rsidR="005540E6">
        <w:rPr>
          <w:rFonts w:cstheme="minorHAnsi"/>
        </w:rPr>
        <w:fldChar w:fldCharType="end"/>
      </w:r>
      <w:r w:rsidR="00D30308">
        <w:rPr>
          <w:rFonts w:cstheme="minorHAnsi"/>
        </w:rPr>
        <w:t>. Rate estimates between these two approaches were qualitatively identical.</w:t>
      </w:r>
    </w:p>
    <w:p w14:paraId="1D575EDD" w14:textId="73E9658B" w:rsidR="009B5E54" w:rsidRDefault="009B5E54" w:rsidP="00464630">
      <w:pPr>
        <w:rPr>
          <w:rFonts w:cstheme="minorHAnsi"/>
        </w:rPr>
      </w:pPr>
    </w:p>
    <w:p w14:paraId="74173143" w14:textId="1102EFF6" w:rsidR="00F35C47" w:rsidRDefault="00F35C47" w:rsidP="00BD1A7D">
      <w:pPr>
        <w:rPr>
          <w:rFonts w:cstheme="minorHAnsi"/>
        </w:rPr>
      </w:pPr>
      <w:r w:rsidRPr="001032B8">
        <w:rPr>
          <w:rFonts w:cstheme="minorHAnsi"/>
          <w:bCs/>
          <w:i/>
          <w:iCs/>
        </w:rPr>
        <w:t>The impact of</w:t>
      </w:r>
      <w:r w:rsidR="007A1FDF" w:rsidRPr="001032B8">
        <w:rPr>
          <w:rFonts w:cstheme="minorHAnsi"/>
          <w:bCs/>
          <w:i/>
          <w:iCs/>
        </w:rPr>
        <w:t xml:space="preserve"> centromere type</w:t>
      </w:r>
      <w:r w:rsidRPr="001032B8">
        <w:rPr>
          <w:rFonts w:cstheme="minorHAnsi"/>
          <w:bCs/>
          <w:i/>
          <w:iCs/>
        </w:rPr>
        <w:t xml:space="preserve"> on microsatellite content and evolution</w:t>
      </w:r>
      <w:r w:rsidR="007A1FDF" w:rsidRPr="001032B8">
        <w:rPr>
          <w:rFonts w:cstheme="minorHAnsi"/>
          <w:bCs/>
          <w:i/>
          <w:iCs/>
        </w:rPr>
        <w:t>:</w:t>
      </w:r>
      <w:r w:rsidR="007A1FDF">
        <w:rPr>
          <w:rFonts w:cstheme="minorHAnsi"/>
        </w:rPr>
        <w:t xml:space="preserve"> </w:t>
      </w:r>
      <w:r>
        <w:rPr>
          <w:rFonts w:cstheme="minorHAnsi"/>
        </w:rPr>
        <w:t xml:space="preserve">We first tested whether species with holocentric and monocentric chromosomes have significantly different microsatellite content. </w:t>
      </w:r>
      <w:r w:rsidRPr="007A1FDF">
        <w:rPr>
          <w:rFonts w:cstheme="minorHAnsi"/>
        </w:rPr>
        <w:t xml:space="preserve">We analyzed the </w:t>
      </w:r>
      <w:r>
        <w:rPr>
          <w:rFonts w:cstheme="minorHAnsi"/>
        </w:rPr>
        <w:t xml:space="preserve">quantity of each microsatellite size class (2-6mer), total microsatellite content, and microsatellite content per </w:t>
      </w:r>
      <w:proofErr w:type="spellStart"/>
      <w:r>
        <w:rPr>
          <w:rFonts w:cstheme="minorHAnsi"/>
        </w:rPr>
        <w:t>Mbp</w:t>
      </w:r>
      <w:proofErr w:type="spellEnd"/>
      <w:r w:rsidRPr="007A1FDF">
        <w:rPr>
          <w:rFonts w:cstheme="minorHAnsi"/>
        </w:rPr>
        <w:t xml:space="preserve"> using </w:t>
      </w:r>
      <w:r>
        <w:rPr>
          <w:rFonts w:cstheme="minorHAnsi"/>
        </w:rPr>
        <w:t xml:space="preserve">a </w:t>
      </w:r>
      <w:r w:rsidRPr="007A1FDF">
        <w:rPr>
          <w:rFonts w:cstheme="minorHAnsi"/>
        </w:rPr>
        <w:t xml:space="preserve">phylogenetic ANOVA implemented </w:t>
      </w:r>
      <w:r>
        <w:rPr>
          <w:rFonts w:cstheme="minorHAnsi"/>
        </w:rPr>
        <w:t>in</w:t>
      </w:r>
      <w:r w:rsidRPr="007A1FDF">
        <w:rPr>
          <w:rFonts w:cstheme="minorHAnsi"/>
        </w:rPr>
        <w:t xml:space="preserve"> Geige</w:t>
      </w:r>
      <w:r w:rsidR="005540E6">
        <w:rPr>
          <w:rFonts w:cstheme="minorHAnsi"/>
        </w:rPr>
        <w:t>r</w:t>
      </w:r>
      <w:r w:rsidRPr="007A1FDF">
        <w:rPr>
          <w:rFonts w:cstheme="minorHAnsi"/>
        </w:rPr>
        <w:t xml:space="preserve"> </w:t>
      </w:r>
      <w:r w:rsidR="005540E6">
        <w:rPr>
          <w:rFonts w:cstheme="minorHAnsi"/>
        </w:rPr>
        <w:fldChar w:fldCharType="begin"/>
      </w:r>
      <w:r w:rsidR="005540E6">
        <w:rPr>
          <w:rFonts w:cstheme="minorHAnsi"/>
        </w:rPr>
        <w:instrText xml:space="preserve"> ADDIN EN.CITE &lt;EndNote&gt;&lt;Cite&gt;&lt;Author&gt;Harmon&lt;/Author&gt;&lt;Year&gt;2008&lt;/Year&gt;&lt;RecNum&gt;321&lt;/RecNum&gt;&lt;DisplayText&gt;(&lt;style face="smallcaps"&gt;Harmon&lt;/style&gt;&lt;style face="italic"&gt; et al.&lt;/style&gt; 2008)&lt;/DisplayText&gt;&lt;record&gt;&lt;rec-number&gt;321&lt;/rec-number&gt;&lt;foreign-keys&gt;&lt;key app="EN" db-id="psx5aavda22efleatx5vaweatapzwapastxd" timestamp="1584592572" guid="418a8ba9-31c8-4f40-9f59-111c0151c026"&gt;321&lt;/key&gt;&lt;/foreign-keys&gt;&lt;ref-type name="Journal Article"&gt;17&lt;/ref-type&gt;&lt;contributors&gt;&lt;authors&gt;&lt;author&gt;Harmon, Luke J&lt;/author&gt;&lt;author&gt;Weir, Jason T&lt;/author&gt;&lt;author&gt;Brock, Chad D&lt;/author&gt;&lt;author&gt;Glor, Richard E&lt;/author&gt;&lt;author&gt;Challenger, Wendell&lt;/author&gt;&lt;/authors&gt;&lt;/contributors&gt;&lt;titles&gt;&lt;title&gt;GEIGER: investigating evolutionary radiations&lt;/title&gt;&lt;secondary-title&gt;Bioinformatics&lt;/secondary-title&gt;&lt;/titles&gt;&lt;periodical&gt;&lt;full-title&gt;Bioinformatics&lt;/full-title&gt;&lt;/periodical&gt;&lt;pages&gt;129-131&lt;/pages&gt;&lt;volume&gt;24&lt;/volume&gt;&lt;number&gt;1&lt;/number&gt;&lt;dates&gt;&lt;year&gt;2008&lt;/year&gt;&lt;/dates&gt;&lt;isbn&gt;1460-2059&lt;/isbn&gt;&lt;urls&gt;&lt;/urls&gt;&lt;/record&gt;&lt;/Cite&gt;&lt;/EndNote&gt;</w:instrText>
      </w:r>
      <w:r w:rsidR="005540E6">
        <w:rPr>
          <w:rFonts w:cstheme="minorHAnsi"/>
        </w:rPr>
        <w:fldChar w:fldCharType="separate"/>
      </w:r>
      <w:r w:rsidR="005540E6">
        <w:rPr>
          <w:rFonts w:cstheme="minorHAnsi"/>
          <w:noProof/>
        </w:rPr>
        <w:t>(</w:t>
      </w:r>
      <w:r w:rsidR="005540E6" w:rsidRPr="005540E6">
        <w:rPr>
          <w:rFonts w:cstheme="minorHAnsi"/>
          <w:smallCaps/>
          <w:noProof/>
        </w:rPr>
        <w:t>Harmon</w:t>
      </w:r>
      <w:r w:rsidR="005540E6" w:rsidRPr="005540E6">
        <w:rPr>
          <w:rFonts w:cstheme="minorHAnsi"/>
          <w:i/>
          <w:noProof/>
        </w:rPr>
        <w:t xml:space="preserve"> et al.</w:t>
      </w:r>
      <w:r w:rsidR="005540E6">
        <w:rPr>
          <w:rFonts w:cstheme="minorHAnsi"/>
          <w:noProof/>
        </w:rPr>
        <w:t xml:space="preserve"> 2008)</w:t>
      </w:r>
      <w:r w:rsidR="005540E6">
        <w:rPr>
          <w:rFonts w:cstheme="minorHAnsi"/>
        </w:rPr>
        <w:fldChar w:fldCharType="end"/>
      </w:r>
      <w:r w:rsidRPr="000878C6">
        <w:rPr>
          <w:rFonts w:cstheme="minorHAnsi"/>
        </w:rPr>
        <w:t>.</w:t>
      </w:r>
      <w:r w:rsidRPr="007A1FDF">
        <w:rPr>
          <w:rFonts w:cstheme="minorHAnsi"/>
        </w:rPr>
        <w:t xml:space="preserve"> </w:t>
      </w:r>
      <w:r>
        <w:rPr>
          <w:rFonts w:cstheme="minorHAnsi"/>
        </w:rPr>
        <w:t>The phylogenetic ANOVA</w:t>
      </w:r>
      <w:r w:rsidR="00264461">
        <w:rPr>
          <w:rFonts w:cstheme="minorHAnsi"/>
        </w:rPr>
        <w:t xml:space="preserve"> was repeated for each tree from the posterior distribution. To calculate</w:t>
      </w:r>
      <w:r w:rsidRPr="007A1FDF">
        <w:rPr>
          <w:rFonts w:cstheme="minorHAnsi"/>
        </w:rPr>
        <w:t xml:space="preserve"> p-values </w:t>
      </w:r>
      <w:r w:rsidR="00264461">
        <w:rPr>
          <w:rFonts w:cstheme="minorHAnsi"/>
        </w:rPr>
        <w:t>the observed F-statistic was compared to</w:t>
      </w:r>
      <w:r w:rsidRPr="007A1FDF">
        <w:rPr>
          <w:rFonts w:cstheme="minorHAnsi"/>
        </w:rPr>
        <w:t xml:space="preserve"> a null distribution generated from 100 simulations.</w:t>
      </w:r>
    </w:p>
    <w:p w14:paraId="55D3CBC5" w14:textId="77777777" w:rsidR="00F35C47" w:rsidRDefault="00F35C47" w:rsidP="00BD1A7D">
      <w:pPr>
        <w:rPr>
          <w:rFonts w:cstheme="minorHAnsi"/>
        </w:rPr>
      </w:pPr>
    </w:p>
    <w:p w14:paraId="3DD1203F" w14:textId="4E175A92" w:rsidR="006E3A44" w:rsidRDefault="006E3A44" w:rsidP="00BD1A7D">
      <w:pPr>
        <w:rPr>
          <w:rFonts w:cstheme="minorHAnsi"/>
        </w:rPr>
      </w:pPr>
      <w:r>
        <w:rPr>
          <w:rFonts w:cstheme="minorHAnsi"/>
        </w:rPr>
        <w:t xml:space="preserve">In addition to differences in microsatellite content, type of centromere may also affect the rate at which microsatellite content evolves. We tested for a difference in the rate of microsatellite evolution </w:t>
      </w:r>
      <w:r w:rsidR="00BD1A7D">
        <w:rPr>
          <w:rFonts w:cstheme="minorHAnsi"/>
        </w:rPr>
        <w:t xml:space="preserve">in </w:t>
      </w:r>
      <w:r w:rsidR="00264461">
        <w:rPr>
          <w:rFonts w:cstheme="minorHAnsi"/>
        </w:rPr>
        <w:t xml:space="preserve">species </w:t>
      </w:r>
      <w:r w:rsidR="00BD1A7D">
        <w:rPr>
          <w:rFonts w:cstheme="minorHAnsi"/>
        </w:rPr>
        <w:t xml:space="preserve">with holocentric and monocentric chromosomes </w:t>
      </w:r>
      <w:r>
        <w:rPr>
          <w:rFonts w:cstheme="minorHAnsi"/>
        </w:rPr>
        <w:t xml:space="preserve">using </w:t>
      </w:r>
      <w:r w:rsidR="00BD1A7D">
        <w:rPr>
          <w:rFonts w:cstheme="minorHAnsi"/>
        </w:rPr>
        <w:t xml:space="preserve">a censored rate test implemented in </w:t>
      </w:r>
      <w:r w:rsidR="00264461">
        <w:rPr>
          <w:rFonts w:cstheme="minorHAnsi"/>
        </w:rPr>
        <w:t xml:space="preserve">the </w:t>
      </w:r>
      <w:proofErr w:type="spellStart"/>
      <w:r w:rsidR="00BD1A7D" w:rsidRPr="00C24CFC">
        <w:rPr>
          <w:rFonts w:cstheme="minorHAnsi"/>
        </w:rPr>
        <w:t>brownie</w:t>
      </w:r>
      <w:r w:rsidR="00BD1A7D">
        <w:rPr>
          <w:rFonts w:cstheme="minorHAnsi"/>
        </w:rPr>
        <w:t>REML</w:t>
      </w:r>
      <w:proofErr w:type="spellEnd"/>
      <w:r w:rsidR="00BD1A7D" w:rsidRPr="00C24CFC">
        <w:rPr>
          <w:rFonts w:cstheme="minorHAnsi"/>
        </w:rPr>
        <w:t xml:space="preserve"> function in </w:t>
      </w:r>
      <w:proofErr w:type="spellStart"/>
      <w:r w:rsidR="00BD1A7D" w:rsidRPr="00C24CFC">
        <w:rPr>
          <w:rFonts w:cstheme="minorHAnsi"/>
        </w:rPr>
        <w:t>phytools</w:t>
      </w:r>
      <w:proofErr w:type="spellEnd"/>
      <w:r w:rsidR="00EC3E64">
        <w:rPr>
          <w:rFonts w:cstheme="minorHAnsi"/>
        </w:rPr>
        <w:t xml:space="preserve"> v0.6-99 </w:t>
      </w:r>
      <w:r w:rsidR="00EC3E64">
        <w:rPr>
          <w:rFonts w:cstheme="minorHAnsi"/>
        </w:rPr>
        <w:fldChar w:fldCharType="begin"/>
      </w:r>
      <w:r w:rsidR="00EC3E64">
        <w:rPr>
          <w:rFonts w:cstheme="minorHAnsi"/>
        </w:rPr>
        <w:instrText xml:space="preserve"> ADDIN EN.CITE &lt;EndNote&gt;&lt;Cite&gt;&lt;Author&gt;Revell&lt;/Author&gt;&lt;Year&gt;2012&lt;/Year&gt;&lt;RecNum&gt;324&lt;/RecNum&gt;&lt;DisplayText&gt;(&lt;style face="smallcaps"&gt;Revell&lt;/style&gt; 2012)&lt;/DisplayText&gt;&lt;record&gt;&lt;rec-number&gt;324&lt;/rec-number&gt;&lt;foreign-keys&gt;&lt;key app="EN" db-id="psx5aavda22efleatx5vaweatapzwapastxd" timestamp="1584593353" guid="cb370c8d-a9e7-4eac-a747-cb647822f261"&gt;324&lt;/key&gt;&lt;/foreign-keys&gt;&lt;ref-type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record&gt;&lt;/Cite&gt;&lt;/EndNote&gt;</w:instrText>
      </w:r>
      <w:r w:rsidR="00EC3E64">
        <w:rPr>
          <w:rFonts w:cstheme="minorHAnsi"/>
        </w:rPr>
        <w:fldChar w:fldCharType="separate"/>
      </w:r>
      <w:r w:rsidR="00EC3E64">
        <w:rPr>
          <w:rFonts w:cstheme="minorHAnsi"/>
          <w:noProof/>
        </w:rPr>
        <w:t>(</w:t>
      </w:r>
      <w:r w:rsidR="00EC3E64" w:rsidRPr="00EC3E64">
        <w:rPr>
          <w:rFonts w:cstheme="minorHAnsi"/>
          <w:smallCaps/>
          <w:noProof/>
        </w:rPr>
        <w:t>Revell</w:t>
      </w:r>
      <w:r w:rsidR="00EC3E64">
        <w:rPr>
          <w:rFonts w:cstheme="minorHAnsi"/>
          <w:noProof/>
        </w:rPr>
        <w:t xml:space="preserve"> 2012)</w:t>
      </w:r>
      <w:r w:rsidR="00EC3E64">
        <w:rPr>
          <w:rFonts w:cstheme="minorHAnsi"/>
        </w:rPr>
        <w:fldChar w:fldCharType="end"/>
      </w:r>
      <w:r w:rsidR="00BD1A7D">
        <w:rPr>
          <w:rFonts w:cstheme="minorHAnsi"/>
        </w:rPr>
        <w:t>.</w:t>
      </w:r>
      <w:r>
        <w:rPr>
          <w:rFonts w:cstheme="minorHAnsi"/>
        </w:rPr>
        <w:t xml:space="preserve"> This allows us to </w:t>
      </w:r>
      <w:r>
        <w:rPr>
          <w:rFonts w:cstheme="minorHAnsi"/>
        </w:rPr>
        <w:lastRenderedPageBreak/>
        <w:t xml:space="preserve">compare models where the continuous trait (microsatellite content) evolves at a single rate on all branches to a model where each state </w:t>
      </w:r>
      <w:r w:rsidR="00264461">
        <w:rPr>
          <w:rFonts w:cstheme="minorHAnsi"/>
        </w:rPr>
        <w:t>has</w:t>
      </w:r>
      <w:r w:rsidR="00D30308">
        <w:rPr>
          <w:rFonts w:cstheme="minorHAnsi"/>
        </w:rPr>
        <w:t xml:space="preserve"> </w:t>
      </w:r>
      <w:r>
        <w:rPr>
          <w:rFonts w:cstheme="minorHAnsi"/>
        </w:rPr>
        <w:t>independent rate</w:t>
      </w:r>
      <w:r w:rsidR="00BD1A7D">
        <w:rPr>
          <w:rFonts w:cstheme="minorHAnsi"/>
        </w:rPr>
        <w:t>s</w:t>
      </w:r>
      <w:r>
        <w:rPr>
          <w:rFonts w:cstheme="minorHAnsi"/>
        </w:rPr>
        <w:t xml:space="preserve"> of evolution (O’Meara et al. 2006). </w:t>
      </w:r>
      <w:r w:rsidR="00BD1A7D">
        <w:rPr>
          <w:rFonts w:cstheme="minorHAnsi"/>
        </w:rPr>
        <w:t xml:space="preserve">We used the function </w:t>
      </w:r>
      <w:proofErr w:type="spellStart"/>
      <w:r w:rsidR="00BD1A7D">
        <w:rPr>
          <w:rFonts w:cstheme="minorHAnsi"/>
        </w:rPr>
        <w:t>make.simmap</w:t>
      </w:r>
      <w:proofErr w:type="spellEnd"/>
      <w:r w:rsidR="00BD1A7D">
        <w:rPr>
          <w:rFonts w:cstheme="minorHAnsi"/>
        </w:rPr>
        <w:t xml:space="preserve"> in </w:t>
      </w:r>
      <w:proofErr w:type="spellStart"/>
      <w:r w:rsidR="00BD1A7D">
        <w:rPr>
          <w:rFonts w:cstheme="minorHAnsi"/>
        </w:rPr>
        <w:t>phytools</w:t>
      </w:r>
      <w:proofErr w:type="spellEnd"/>
      <w:r w:rsidR="00BD1A7D">
        <w:rPr>
          <w:rFonts w:cstheme="minorHAnsi"/>
        </w:rPr>
        <w:t xml:space="preserve"> to generate the stochastic maps </w:t>
      </w:r>
      <w:r w:rsidR="00264461">
        <w:rPr>
          <w:rFonts w:cstheme="minorHAnsi"/>
        </w:rPr>
        <w:t xml:space="preserve">(holocentric vs monocentric states) </w:t>
      </w:r>
      <w:r w:rsidR="00BD1A7D">
        <w:rPr>
          <w:rFonts w:cstheme="minorHAnsi"/>
        </w:rPr>
        <w:t xml:space="preserve">that are used in </w:t>
      </w:r>
      <w:proofErr w:type="spellStart"/>
      <w:r w:rsidR="00BD1A7D">
        <w:rPr>
          <w:rFonts w:cstheme="minorHAnsi"/>
        </w:rPr>
        <w:t>brownieREML</w:t>
      </w:r>
      <w:proofErr w:type="spellEnd"/>
      <w:r w:rsidR="00EC3E64">
        <w:rPr>
          <w:rFonts w:cstheme="minorHAnsi"/>
        </w:rPr>
        <w:t xml:space="preserve"> </w:t>
      </w:r>
      <w:r w:rsidR="00EC3E64">
        <w:rPr>
          <w:rFonts w:cstheme="minorHAnsi"/>
        </w:rPr>
        <w:fldChar w:fldCharType="begin"/>
      </w:r>
      <w:r w:rsidR="00EC3E64">
        <w:rPr>
          <w:rFonts w:cstheme="minorHAnsi"/>
        </w:rPr>
        <w:instrText xml:space="preserve"> ADDIN EN.CITE &lt;EndNote&gt;&lt;Cite&gt;&lt;Author&gt;Revell&lt;/Author&gt;&lt;Year&gt;2012&lt;/Year&gt;&lt;RecNum&gt;324&lt;/RecNum&gt;&lt;DisplayText&gt;(&lt;style face="smallcaps"&gt;Revell&lt;/style&gt; 2012)&lt;/DisplayText&gt;&lt;record&gt;&lt;rec-number&gt;324&lt;/rec-number&gt;&lt;foreign-keys&gt;&lt;key app="EN" db-id="psx5aavda22efleatx5vaweatapzwapastxd" timestamp="1584593353" guid="cb370c8d-a9e7-4eac-a747-cb647822f261"&gt;324&lt;/key&gt;&lt;/foreign-keys&gt;&lt;ref-type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record&gt;&lt;/Cite&gt;&lt;/EndNote&gt;</w:instrText>
      </w:r>
      <w:r w:rsidR="00EC3E64">
        <w:rPr>
          <w:rFonts w:cstheme="minorHAnsi"/>
        </w:rPr>
        <w:fldChar w:fldCharType="separate"/>
      </w:r>
      <w:r w:rsidR="00EC3E64">
        <w:rPr>
          <w:rFonts w:cstheme="minorHAnsi"/>
          <w:noProof/>
        </w:rPr>
        <w:t>(</w:t>
      </w:r>
      <w:r w:rsidR="00EC3E64" w:rsidRPr="00EC3E64">
        <w:rPr>
          <w:rFonts w:cstheme="minorHAnsi"/>
          <w:smallCaps/>
          <w:noProof/>
        </w:rPr>
        <w:t>Revell</w:t>
      </w:r>
      <w:r w:rsidR="00EC3E64">
        <w:rPr>
          <w:rFonts w:cstheme="minorHAnsi"/>
          <w:noProof/>
        </w:rPr>
        <w:t xml:space="preserve"> 2012)</w:t>
      </w:r>
      <w:r w:rsidR="00EC3E64">
        <w:rPr>
          <w:rFonts w:cstheme="minorHAnsi"/>
        </w:rPr>
        <w:fldChar w:fldCharType="end"/>
      </w:r>
      <w:r w:rsidR="00BD1A7D">
        <w:rPr>
          <w:rFonts w:cstheme="minorHAnsi"/>
        </w:rPr>
        <w:t>. In construction of the stochastic map</w:t>
      </w:r>
      <w:r w:rsidR="006578CB">
        <w:rPr>
          <w:rFonts w:cstheme="minorHAnsi"/>
        </w:rPr>
        <w:t>,</w:t>
      </w:r>
      <w:r w:rsidR="00BD1A7D">
        <w:rPr>
          <w:rFonts w:cstheme="minorHAnsi"/>
        </w:rPr>
        <w:t xml:space="preserve"> we used a Markov model and allowed rates of transition between holocentric and monocentric to differ. </w:t>
      </w:r>
      <w:r w:rsidRPr="006E3A44">
        <w:rPr>
          <w:rFonts w:cstheme="minorHAnsi"/>
        </w:rPr>
        <w:t xml:space="preserve">To account for uncertainty in ancestral states, we </w:t>
      </w:r>
      <w:r w:rsidR="00EC0B96">
        <w:rPr>
          <w:rFonts w:cstheme="minorHAnsi"/>
        </w:rPr>
        <w:t>repeated</w:t>
      </w:r>
      <w:r w:rsidR="00EC0B96" w:rsidRPr="006E3A44">
        <w:rPr>
          <w:rFonts w:cstheme="minorHAnsi"/>
        </w:rPr>
        <w:t xml:space="preserve"> </w:t>
      </w:r>
      <w:r w:rsidRPr="006E3A44">
        <w:rPr>
          <w:rFonts w:cstheme="minorHAnsi"/>
        </w:rPr>
        <w:t xml:space="preserve">our analysis across 100 </w:t>
      </w:r>
      <w:r w:rsidR="00EC0B96">
        <w:rPr>
          <w:rFonts w:cstheme="minorHAnsi"/>
        </w:rPr>
        <w:t>stochastic maps</w:t>
      </w:r>
      <w:r w:rsidRPr="006E3A44">
        <w:rPr>
          <w:rFonts w:cstheme="minorHAnsi"/>
        </w:rPr>
        <w:t>.</w:t>
      </w:r>
      <w:r w:rsidR="007A1FDF">
        <w:rPr>
          <w:rFonts w:cstheme="minorHAnsi"/>
        </w:rPr>
        <w:t xml:space="preserve"> </w:t>
      </w:r>
    </w:p>
    <w:p w14:paraId="7C86FF71" w14:textId="77777777" w:rsidR="006E3A44" w:rsidRDefault="006E3A44" w:rsidP="00464630">
      <w:pPr>
        <w:rPr>
          <w:rFonts w:cstheme="minorHAnsi"/>
        </w:rPr>
      </w:pPr>
    </w:p>
    <w:p w14:paraId="59AA12A7" w14:textId="56737E4A" w:rsidR="00EC3E64" w:rsidRDefault="009B5E54" w:rsidP="00264461">
      <w:pPr>
        <w:rPr>
          <w:rFonts w:cstheme="minorHAnsi"/>
        </w:rPr>
      </w:pPr>
      <w:r w:rsidRPr="001032B8">
        <w:rPr>
          <w:rFonts w:cstheme="minorHAnsi"/>
          <w:bCs/>
          <w:i/>
          <w:iCs/>
        </w:rPr>
        <w:t>Comparing rates and content to chromosome number</w:t>
      </w:r>
      <w:r w:rsidR="00CD72E7" w:rsidRPr="001032B8">
        <w:rPr>
          <w:rFonts w:cstheme="minorHAnsi"/>
          <w:bCs/>
          <w:i/>
          <w:iCs/>
        </w:rPr>
        <w:t xml:space="preserve"> and genome size</w:t>
      </w:r>
      <w:r w:rsidR="00F5619A" w:rsidRPr="001032B8">
        <w:rPr>
          <w:rFonts w:cstheme="minorHAnsi"/>
          <w:bCs/>
          <w:i/>
          <w:iCs/>
        </w:rPr>
        <w:t>:</w:t>
      </w:r>
      <w:r w:rsidR="00F5619A">
        <w:rPr>
          <w:rFonts w:cstheme="minorHAnsi"/>
          <w:b/>
        </w:rPr>
        <w:t xml:space="preserve"> </w:t>
      </w:r>
      <w:r w:rsidR="001A1080" w:rsidRPr="001A1080">
        <w:rPr>
          <w:rFonts w:cstheme="minorHAnsi"/>
          <w:bCs/>
        </w:rPr>
        <w:t>We hypothesized that if microsatellites are common in structural elements of chromosomes then those species with more chromosome would be expected to have greater microsatellite content.</w:t>
      </w:r>
      <w:r w:rsidR="001A1080">
        <w:rPr>
          <w:rFonts w:cstheme="minorHAnsi"/>
          <w:bCs/>
          <w:u w:val="words"/>
        </w:rPr>
        <w:t xml:space="preserve"> </w:t>
      </w:r>
      <w:r w:rsidR="00F5619A" w:rsidRPr="007A1FDF">
        <w:rPr>
          <w:rFonts w:cstheme="minorHAnsi"/>
        </w:rPr>
        <w:t xml:space="preserve">We analyzed the data using </w:t>
      </w:r>
      <w:r w:rsidR="00F5619A">
        <w:rPr>
          <w:rFonts w:cstheme="minorHAnsi"/>
        </w:rPr>
        <w:t xml:space="preserve">a </w:t>
      </w:r>
      <w:r w:rsidR="009E4534">
        <w:rPr>
          <w:rFonts w:cstheme="minorHAnsi"/>
        </w:rPr>
        <w:t>phylogenetic</w:t>
      </w:r>
      <w:r w:rsidR="00F5619A">
        <w:rPr>
          <w:rFonts w:cstheme="minorHAnsi"/>
        </w:rPr>
        <w:t xml:space="preserve"> linear model </w:t>
      </w:r>
      <w:r w:rsidR="00264461">
        <w:rPr>
          <w:rFonts w:cstheme="minorHAnsi"/>
        </w:rPr>
        <w:t>where microsatellite content in bp</w:t>
      </w:r>
      <w:r w:rsidR="00C773CF">
        <w:rPr>
          <w:rFonts w:cstheme="minorHAnsi"/>
        </w:rPr>
        <w:t xml:space="preserve"> of microsatellite content</w:t>
      </w:r>
      <w:r w:rsidR="00264461">
        <w:rPr>
          <w:rFonts w:cstheme="minorHAnsi"/>
        </w:rPr>
        <w:t>/</w:t>
      </w:r>
      <w:proofErr w:type="spellStart"/>
      <w:r w:rsidR="00264461">
        <w:rPr>
          <w:rFonts w:cstheme="minorHAnsi"/>
        </w:rPr>
        <w:t>Mbp</w:t>
      </w:r>
      <w:proofErr w:type="spellEnd"/>
      <w:r w:rsidR="00264461">
        <w:rPr>
          <w:rFonts w:cstheme="minorHAnsi"/>
        </w:rPr>
        <w:t xml:space="preserve"> </w:t>
      </w:r>
      <w:r w:rsidR="00C773CF">
        <w:rPr>
          <w:rFonts w:cstheme="minorHAnsi"/>
        </w:rPr>
        <w:t xml:space="preserve">of genome </w:t>
      </w:r>
      <w:r w:rsidR="001A1080">
        <w:rPr>
          <w:rFonts w:cstheme="minorHAnsi"/>
        </w:rPr>
        <w:t>was</w:t>
      </w:r>
      <w:r w:rsidR="00264461">
        <w:rPr>
          <w:rFonts w:cstheme="minorHAnsi"/>
        </w:rPr>
        <w:t xml:space="preserve"> the response variable and chromosome number </w:t>
      </w:r>
      <w:r w:rsidR="001A1080">
        <w:rPr>
          <w:rFonts w:cstheme="minorHAnsi"/>
        </w:rPr>
        <w:t>wa</w:t>
      </w:r>
      <w:r w:rsidR="00264461">
        <w:rPr>
          <w:rFonts w:cstheme="minorHAnsi"/>
        </w:rPr>
        <w:t xml:space="preserve">s the predictor variable. We also fit a phylogenetic linear model where the tip rate as described above </w:t>
      </w:r>
      <w:r w:rsidR="001A1080">
        <w:rPr>
          <w:rFonts w:cstheme="minorHAnsi"/>
        </w:rPr>
        <w:t>was</w:t>
      </w:r>
      <w:r w:rsidR="00264461">
        <w:rPr>
          <w:rFonts w:cstheme="minorHAnsi"/>
        </w:rPr>
        <w:t xml:space="preserve"> the response variable and chromosome number </w:t>
      </w:r>
      <w:proofErr w:type="gramStart"/>
      <w:r w:rsidR="001A1080">
        <w:rPr>
          <w:rFonts w:cstheme="minorHAnsi"/>
        </w:rPr>
        <w:t>wa</w:t>
      </w:r>
      <w:r w:rsidR="00264461">
        <w:rPr>
          <w:rFonts w:cstheme="minorHAnsi"/>
        </w:rPr>
        <w:t>s</w:t>
      </w:r>
      <w:proofErr w:type="gramEnd"/>
      <w:r w:rsidR="00264461">
        <w:rPr>
          <w:rFonts w:cstheme="minorHAnsi"/>
        </w:rPr>
        <w:t xml:space="preserve"> the predictor variable. Both of these models were fit </w:t>
      </w:r>
      <w:r w:rsidR="009E4534">
        <w:rPr>
          <w:rFonts w:cstheme="minorHAnsi"/>
        </w:rPr>
        <w:t xml:space="preserve">using the function </w:t>
      </w:r>
      <w:proofErr w:type="spellStart"/>
      <w:r w:rsidR="009E4534">
        <w:rPr>
          <w:rFonts w:cstheme="minorHAnsi"/>
        </w:rPr>
        <w:t>phylolm</w:t>
      </w:r>
      <w:proofErr w:type="spellEnd"/>
      <w:r w:rsidR="009E4534">
        <w:rPr>
          <w:rFonts w:cstheme="minorHAnsi"/>
        </w:rPr>
        <w:t xml:space="preserve"> in </w:t>
      </w:r>
      <w:r w:rsidR="00264461">
        <w:rPr>
          <w:rFonts w:cstheme="minorHAnsi"/>
        </w:rPr>
        <w:t xml:space="preserve">the </w:t>
      </w:r>
      <w:r w:rsidR="009E4534">
        <w:rPr>
          <w:rFonts w:cstheme="minorHAnsi"/>
        </w:rPr>
        <w:t>R</w:t>
      </w:r>
      <w:r w:rsidR="006A027B">
        <w:rPr>
          <w:rFonts w:cstheme="minorHAnsi"/>
        </w:rPr>
        <w:t xml:space="preserve"> </w:t>
      </w:r>
      <w:r w:rsidR="00264461">
        <w:rPr>
          <w:rFonts w:cstheme="minorHAnsi"/>
        </w:rPr>
        <w:t xml:space="preserve">package </w:t>
      </w:r>
      <w:proofErr w:type="spellStart"/>
      <w:r w:rsidR="00264461">
        <w:rPr>
          <w:rFonts w:cstheme="minorHAnsi"/>
        </w:rPr>
        <w:t>phylolm</w:t>
      </w:r>
      <w:proofErr w:type="spellEnd"/>
      <w:r w:rsidR="00EC3E64">
        <w:rPr>
          <w:rFonts w:cstheme="minorHAnsi"/>
        </w:rPr>
        <w:t xml:space="preserve"> v2.6</w:t>
      </w:r>
      <w:r w:rsidR="002558BA">
        <w:rPr>
          <w:rFonts w:cstheme="minorHAnsi"/>
        </w:rPr>
        <w:t xml:space="preserve"> and used all 100 posterior distribution trees with 100 bootstraps for each tree</w:t>
      </w:r>
      <w:r w:rsidR="00EC3E64">
        <w:rPr>
          <w:rFonts w:cstheme="minorHAnsi"/>
        </w:rPr>
        <w:t xml:space="preserve"> </w:t>
      </w:r>
      <w:r w:rsidR="00EC3E64">
        <w:rPr>
          <w:rFonts w:cstheme="minorHAnsi"/>
        </w:rPr>
        <w:fldChar w:fldCharType="begin"/>
      </w:r>
      <w:r w:rsidR="00BD4E7B">
        <w:rPr>
          <w:rFonts w:cstheme="minorHAnsi"/>
        </w:rPr>
        <w:instrText xml:space="preserve"> ADDIN EN.CITE &lt;EndNote&gt;&lt;Cite&gt;&lt;Author&gt;Ho&lt;/Author&gt;&lt;Year&gt;2018&lt;/Year&gt;&lt;RecNum&gt;325&lt;/RecNum&gt;&lt;DisplayText&gt;(&lt;style face="smallcaps"&gt;Ho&lt;/style&gt;&lt;style face="italic"&gt; et al.&lt;/style&gt; 2018)&lt;/DisplayText&gt;&lt;record&gt;&lt;rec-number&gt;325&lt;/rec-number&gt;&lt;foreign-keys&gt;&lt;key app="EN" db-id="psx5aavda22efleatx5vaweatapzwapastxd" timestamp="1584593712" guid="8239bb8d-e6e3-4365-baa3-3ff6e5299717"&gt;325&lt;/key&gt;&lt;/foreign-keys&gt;&lt;ref-type name="Generic"&gt;13&lt;/ref-type&gt;&lt;contributors&gt;&lt;authors&gt;&lt;author&gt;Ho, Lam Si Tung&lt;/author&gt;&lt;author&gt;Ane, Cecile&lt;/author&gt;&lt;author&gt;Lachlan, Robert&lt;/author&gt;&lt;author&gt;Tarpinian, Kelsey&lt;/author&gt;&lt;author&gt;Feldman, Rachel&lt;/author&gt;&lt;author&gt;Yu, Qing&lt;/author&gt;&lt;author&gt;van der Bijl, Wouter&lt;/author&gt;&lt;author&gt;Ho, Maintainer Lam Si Tung&lt;/author&gt;&lt;/authors&gt;&lt;/contributors&gt;&lt;titles&gt;&lt;title&gt;Package ‘phylolm’&lt;/title&gt;&lt;/titles&gt;&lt;dates&gt;&lt;year&gt;2018&lt;/year&gt;&lt;/dates&gt;&lt;urls&gt;&lt;/urls&gt;&lt;/record&gt;&lt;/Cite&gt;&lt;/EndNote&gt;</w:instrText>
      </w:r>
      <w:r w:rsidR="00EC3E64">
        <w:rPr>
          <w:rFonts w:cstheme="minorHAnsi"/>
        </w:rPr>
        <w:fldChar w:fldCharType="separate"/>
      </w:r>
      <w:r w:rsidR="00EC3E64">
        <w:rPr>
          <w:rFonts w:cstheme="minorHAnsi"/>
          <w:noProof/>
        </w:rPr>
        <w:t>(</w:t>
      </w:r>
      <w:r w:rsidR="00EC3E64" w:rsidRPr="00EC3E64">
        <w:rPr>
          <w:rFonts w:cstheme="minorHAnsi"/>
          <w:smallCaps/>
          <w:noProof/>
        </w:rPr>
        <w:t>Ho</w:t>
      </w:r>
      <w:r w:rsidR="00EC3E64" w:rsidRPr="00EC3E64">
        <w:rPr>
          <w:rFonts w:cstheme="minorHAnsi"/>
          <w:i/>
          <w:noProof/>
        </w:rPr>
        <w:t xml:space="preserve"> et al.</w:t>
      </w:r>
      <w:r w:rsidR="00EC3E64">
        <w:rPr>
          <w:rFonts w:cstheme="minorHAnsi"/>
          <w:noProof/>
        </w:rPr>
        <w:t xml:space="preserve"> 2018)</w:t>
      </w:r>
      <w:r w:rsidR="00EC3E64">
        <w:rPr>
          <w:rFonts w:cstheme="minorHAnsi"/>
        </w:rPr>
        <w:fldChar w:fldCharType="end"/>
      </w:r>
      <w:r w:rsidR="00264461">
        <w:rPr>
          <w:rFonts w:cstheme="minorHAnsi"/>
        </w:rPr>
        <w:t>.</w:t>
      </w:r>
      <w:r w:rsidR="00D50776">
        <w:rPr>
          <w:rFonts w:cstheme="minorHAnsi"/>
        </w:rPr>
        <w:t xml:space="preserve"> </w:t>
      </w:r>
    </w:p>
    <w:p w14:paraId="60A203F3" w14:textId="1E7E3990" w:rsidR="00CD72E7" w:rsidRDefault="00CD72E7" w:rsidP="00AD1ABD">
      <w:pPr>
        <w:rPr>
          <w:rFonts w:cstheme="minorHAnsi"/>
        </w:rPr>
      </w:pPr>
    </w:p>
    <w:p w14:paraId="68860984" w14:textId="320E609B" w:rsidR="00464630" w:rsidRPr="007B0457" w:rsidRDefault="002558BA" w:rsidP="00264461">
      <w:pPr>
        <w:rPr>
          <w:rFonts w:cstheme="minorHAnsi"/>
          <w:b/>
        </w:rPr>
      </w:pPr>
      <w:r>
        <w:rPr>
          <w:rFonts w:cstheme="minorHAnsi"/>
        </w:rPr>
        <w:t xml:space="preserve">We also assessed genome size as a predictor of microsatellite evolution. For this analysis, we used genome size in </w:t>
      </w:r>
      <w:proofErr w:type="spellStart"/>
      <w:r>
        <w:rPr>
          <w:rFonts w:cstheme="minorHAnsi"/>
        </w:rPr>
        <w:t>Mbp</w:t>
      </w:r>
      <w:proofErr w:type="spellEnd"/>
      <w:r>
        <w:rPr>
          <w:rFonts w:cstheme="minorHAnsi"/>
        </w:rPr>
        <w:t xml:space="preserve">. We analyzed the data using a phylogenetic linear model where microsatellite content in </w:t>
      </w:r>
      <w:proofErr w:type="spellStart"/>
      <w:r>
        <w:rPr>
          <w:rFonts w:cstheme="minorHAnsi"/>
        </w:rPr>
        <w:t>Mbp</w:t>
      </w:r>
      <w:proofErr w:type="spellEnd"/>
      <w:r>
        <w:rPr>
          <w:rFonts w:cstheme="minorHAnsi"/>
        </w:rPr>
        <w:t xml:space="preserve"> </w:t>
      </w:r>
      <w:r w:rsidR="001A1080">
        <w:rPr>
          <w:rFonts w:cstheme="minorHAnsi"/>
        </w:rPr>
        <w:t>wa</w:t>
      </w:r>
      <w:r>
        <w:rPr>
          <w:rFonts w:cstheme="minorHAnsi"/>
        </w:rPr>
        <w:t xml:space="preserve">s the response variable and genome size </w:t>
      </w:r>
      <w:r w:rsidR="001A1080">
        <w:rPr>
          <w:rFonts w:cstheme="minorHAnsi"/>
        </w:rPr>
        <w:t>wa</w:t>
      </w:r>
      <w:r>
        <w:rPr>
          <w:rFonts w:cstheme="minorHAnsi"/>
        </w:rPr>
        <w:t xml:space="preserve">s the predictor variable. This analysis used the 100 posterior distribution trees with 100 bootstraps for each tree. We also fit a phylogenetic linear model where the tip rate as described above </w:t>
      </w:r>
      <w:r w:rsidR="001A1080">
        <w:rPr>
          <w:rFonts w:cstheme="minorHAnsi"/>
        </w:rPr>
        <w:t>was</w:t>
      </w:r>
      <w:r>
        <w:rPr>
          <w:rFonts w:cstheme="minorHAnsi"/>
        </w:rPr>
        <w:t xml:space="preserve"> the response variable and genome size </w:t>
      </w:r>
      <w:r w:rsidR="00BF0B70">
        <w:rPr>
          <w:rFonts w:cstheme="minorHAnsi"/>
        </w:rPr>
        <w:t>as</w:t>
      </w:r>
      <w:r>
        <w:rPr>
          <w:rFonts w:cstheme="minorHAnsi"/>
        </w:rPr>
        <w:t xml:space="preserve"> the predictor variable. Again, this analysis used the 100 posterior distribution trees with 100 bootstraps for each tree. Both of these models were fit using the function </w:t>
      </w:r>
      <w:proofErr w:type="spellStart"/>
      <w:r>
        <w:rPr>
          <w:rFonts w:cstheme="minorHAnsi"/>
        </w:rPr>
        <w:t>phylolm</w:t>
      </w:r>
      <w:proofErr w:type="spellEnd"/>
      <w:r>
        <w:rPr>
          <w:rFonts w:cstheme="minorHAnsi"/>
        </w:rPr>
        <w:t xml:space="preserve"> in the R package </w:t>
      </w:r>
      <w:proofErr w:type="spellStart"/>
      <w:r>
        <w:rPr>
          <w:rFonts w:cstheme="minorHAnsi"/>
        </w:rPr>
        <w:t>phylolm</w:t>
      </w:r>
      <w:proofErr w:type="spellEnd"/>
      <w:r>
        <w:rPr>
          <w:rFonts w:cstheme="minorHAnsi"/>
        </w:rPr>
        <w:t xml:space="preserve">. </w:t>
      </w:r>
      <w:r w:rsidRPr="00716AC8">
        <w:rPr>
          <w:rFonts w:cstheme="minorHAnsi"/>
        </w:rPr>
        <w:fldChar w:fldCharType="begin"/>
      </w:r>
      <w:r w:rsidRPr="00716AC8">
        <w:rPr>
          <w:rFonts w:cstheme="minorHAnsi"/>
        </w:rPr>
        <w:instrText xml:space="preserve"> ADDIN EN.CITE &lt;EndNote&gt;&lt;Cite&gt;&lt;Author&gt;Ho&lt;/Author&gt;&lt;Year&gt;2018&lt;/Year&gt;&lt;RecNum&gt;325&lt;/RecNum&gt;&lt;DisplayText&gt;(&lt;style face="smallcaps"&gt;Ho&lt;/style&gt;&lt;style face="italic"&gt; et al.&lt;/style&gt; 2018)&lt;/DisplayText&gt;&lt;record&gt;&lt;rec-number&gt;325&lt;/rec-number&gt;&lt;foreign-keys&gt;&lt;key app="EN" db-id="psx5aavda22efleatx5vaweatapzwapastxd" timestamp="1584593712" guid="8239bb8d-e6e3-4365-baa3-3ff6e5299717"&gt;325&lt;/key&gt;&lt;/foreign-keys&gt;&lt;ref-type name="Generic"&gt;13&lt;/ref-type&gt;&lt;contributors&gt;&lt;authors&gt;&lt;author&gt;Ho, Lam Si Tung&lt;/author&gt;&lt;author&gt;Ane, Cecile&lt;/author&gt;&lt;author&gt;Lachlan, Robert&lt;/author&gt;&lt;author&gt;Tarpinian, Kelsey&lt;/author&gt;&lt;author&gt;Feldman, Rachel&lt;/author&gt;&lt;author&gt;Yu, Qing&lt;/author&gt;&lt;author&gt;van der Bijl, Wouter&lt;/author&gt;&lt;author&gt;Ho, Maintainer Lam Si Tung&lt;/author&gt;&lt;/authors&gt;&lt;/contributors&gt;&lt;titles&gt;&lt;title&gt;Package ‘phylolm’&lt;/title&gt;&lt;/titles&gt;&lt;dates&gt;&lt;year&gt;2018&lt;/year&gt;&lt;/dates&gt;&lt;urls&gt;&lt;/urls&gt;&lt;/record&gt;&lt;/Cite&gt;&lt;/EndNote&gt;</w:instrText>
      </w:r>
      <w:r w:rsidRPr="00716AC8">
        <w:rPr>
          <w:rFonts w:cstheme="minorHAnsi"/>
        </w:rPr>
        <w:fldChar w:fldCharType="separate"/>
      </w:r>
      <w:r w:rsidRPr="00716AC8">
        <w:rPr>
          <w:rFonts w:cstheme="minorHAnsi"/>
          <w:noProof/>
        </w:rPr>
        <w:t>(</w:t>
      </w:r>
      <w:r w:rsidRPr="00716AC8">
        <w:rPr>
          <w:rFonts w:cstheme="minorHAnsi"/>
          <w:smallCaps/>
          <w:noProof/>
        </w:rPr>
        <w:t>Ho</w:t>
      </w:r>
      <w:r w:rsidRPr="00716AC8">
        <w:rPr>
          <w:rFonts w:cstheme="minorHAnsi"/>
          <w:i/>
          <w:noProof/>
        </w:rPr>
        <w:t xml:space="preserve"> et al.</w:t>
      </w:r>
      <w:r w:rsidRPr="00716AC8">
        <w:rPr>
          <w:rFonts w:cstheme="minorHAnsi"/>
          <w:noProof/>
        </w:rPr>
        <w:t xml:space="preserve"> 2018)</w:t>
      </w:r>
      <w:r w:rsidRPr="00716AC8">
        <w:rPr>
          <w:rFonts w:cstheme="minorHAnsi"/>
        </w:rPr>
        <w:fldChar w:fldCharType="end"/>
      </w:r>
      <w:r w:rsidRPr="00716AC8">
        <w:rPr>
          <w:rFonts w:cstheme="minorHAnsi"/>
        </w:rPr>
        <w:t>.</w:t>
      </w:r>
      <w:r>
        <w:rPr>
          <w:rFonts w:cstheme="minorHAnsi"/>
        </w:rPr>
        <w:t xml:space="preserve"> </w:t>
      </w:r>
      <w:r w:rsidR="00FB0AFC">
        <w:rPr>
          <w:rFonts w:cstheme="minorHAnsi"/>
        </w:rPr>
        <w:t>All analyses were completed in R version 3.6.3</w:t>
      </w:r>
      <w:r w:rsidR="00D046A1">
        <w:rPr>
          <w:rFonts w:cstheme="minorHAnsi"/>
        </w:rPr>
        <w:t xml:space="preserve"> </w:t>
      </w:r>
      <w:r w:rsidR="00D046A1">
        <w:rPr>
          <w:rFonts w:cstheme="minorHAnsi"/>
        </w:rPr>
        <w:fldChar w:fldCharType="begin"/>
      </w:r>
      <w:r w:rsidR="00BE130F">
        <w:rPr>
          <w:rFonts w:cstheme="minorHAnsi"/>
        </w:rPr>
        <w:instrText xml:space="preserve"> ADDIN EN.CITE &lt;EndNote&gt;&lt;Cite&gt;&lt;Author&gt;R Core Team&lt;/Author&gt;&lt;Year&gt;2019&lt;/Year&gt;&lt;RecNum&gt;449&lt;/RecNum&gt;&lt;DisplayText&gt;(&lt;style face="smallcaps"&gt;R Core Team&lt;/style&gt; 2019)&lt;/DisplayText&gt;&lt;record&gt;&lt;rec-number&gt;449&lt;/rec-number&gt;&lt;foreign-keys&gt;&lt;key app="EN" db-id="psx5aavda22efleatx5vaweatapzwapastxd" timestamp="1593490725" guid="1562db1e-9f99-46f1-9c11-d822a73ab53e"&gt;449&lt;/key&gt;&lt;/foreign-keys&gt;&lt;ref-type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 &lt;/publisher&gt;&lt;urls&gt;&lt;related-urls&gt;&lt;url&gt;https://www.R-project.org/&lt;/url&gt;&lt;/related-urls&gt;&lt;/urls&gt;&lt;/record&gt;&lt;/Cite&gt;&lt;/EndNote&gt;</w:instrText>
      </w:r>
      <w:r w:rsidR="00D046A1">
        <w:rPr>
          <w:rFonts w:cstheme="minorHAnsi"/>
        </w:rPr>
        <w:fldChar w:fldCharType="separate"/>
      </w:r>
      <w:r w:rsidR="00BE130F">
        <w:rPr>
          <w:rFonts w:cstheme="minorHAnsi"/>
          <w:noProof/>
        </w:rPr>
        <w:t>(</w:t>
      </w:r>
      <w:r w:rsidR="00BE130F" w:rsidRPr="00BE130F">
        <w:rPr>
          <w:rFonts w:cstheme="minorHAnsi"/>
          <w:smallCaps/>
          <w:noProof/>
        </w:rPr>
        <w:t>R Core Team</w:t>
      </w:r>
      <w:r w:rsidR="00BE130F">
        <w:rPr>
          <w:rFonts w:cstheme="minorHAnsi"/>
          <w:noProof/>
        </w:rPr>
        <w:t xml:space="preserve"> 2019)</w:t>
      </w:r>
      <w:r w:rsidR="00D046A1">
        <w:rPr>
          <w:rFonts w:cstheme="minorHAnsi"/>
        </w:rPr>
        <w:fldChar w:fldCharType="end"/>
      </w:r>
      <w:r w:rsidR="00FB0AFC">
        <w:rPr>
          <w:rFonts w:cstheme="minorHAnsi"/>
        </w:rPr>
        <w:t xml:space="preserve">. </w:t>
      </w:r>
      <w:r w:rsidR="00264461">
        <w:rPr>
          <w:rFonts w:cstheme="minorHAnsi"/>
        </w:rPr>
        <w:t>All t</w:t>
      </w:r>
      <w:r w:rsidR="00BD1A7D" w:rsidRPr="006E3A44">
        <w:rPr>
          <w:rFonts w:cstheme="minorHAnsi"/>
        </w:rPr>
        <w:t>ests were considered significant at α = 0.05.</w:t>
      </w:r>
      <w:r w:rsidR="00D50776">
        <w:rPr>
          <w:rFonts w:cstheme="minorHAnsi"/>
        </w:rPr>
        <w:t xml:space="preserve"> All data and code necessary for our analyses </w:t>
      </w:r>
      <w:r w:rsidR="00C773CF">
        <w:rPr>
          <w:rFonts w:cstheme="minorHAnsi"/>
        </w:rPr>
        <w:t>are</w:t>
      </w:r>
      <w:r w:rsidR="00D50776">
        <w:rPr>
          <w:rFonts w:cstheme="minorHAnsi"/>
        </w:rPr>
        <w:t xml:space="preserve"> available on Dryad </w:t>
      </w:r>
      <w:r w:rsidR="008216BC">
        <w:rPr>
          <w:rFonts w:cstheme="minorHAnsi"/>
        </w:rPr>
        <w:t>(available upon acceptance)</w:t>
      </w:r>
      <w:r w:rsidR="00BD1A7D" w:rsidRPr="007A1FDF">
        <w:rPr>
          <w:rFonts w:cstheme="minorHAnsi"/>
        </w:rPr>
        <w:t>.</w:t>
      </w:r>
    </w:p>
    <w:p w14:paraId="101A8E61" w14:textId="77777777" w:rsidR="00464630" w:rsidRPr="009B5E54" w:rsidRDefault="00464630">
      <w:pPr>
        <w:rPr>
          <w:rFonts w:cstheme="minorHAnsi"/>
        </w:rPr>
      </w:pPr>
    </w:p>
    <w:p w14:paraId="3D92F48F" w14:textId="49331E76" w:rsidR="00F5619A" w:rsidRDefault="00464630">
      <w:pPr>
        <w:rPr>
          <w:rFonts w:cstheme="minorHAnsi"/>
          <w:b/>
        </w:rPr>
      </w:pPr>
      <w:r w:rsidRPr="001A1080">
        <w:rPr>
          <w:rFonts w:cstheme="minorHAnsi"/>
          <w:b/>
        </w:rPr>
        <w:t>Results</w:t>
      </w:r>
    </w:p>
    <w:p w14:paraId="49245DEC" w14:textId="2077F74F" w:rsidR="00434733" w:rsidRDefault="00434733">
      <w:pPr>
        <w:rPr>
          <w:rFonts w:cstheme="minorHAnsi"/>
          <w:b/>
        </w:rPr>
      </w:pPr>
    </w:p>
    <w:p w14:paraId="35575510" w14:textId="11D4ED43" w:rsidR="001032B8" w:rsidRPr="001032B8" w:rsidRDefault="001032B8">
      <w:pPr>
        <w:rPr>
          <w:rFonts w:cstheme="minorHAnsi"/>
          <w:b/>
          <w:i/>
          <w:iCs/>
        </w:rPr>
      </w:pPr>
      <w:r w:rsidRPr="001032B8">
        <w:rPr>
          <w:rFonts w:cstheme="minorHAnsi"/>
          <w:b/>
          <w:i/>
          <w:iCs/>
        </w:rPr>
        <w:t>Data quality and collection</w:t>
      </w:r>
    </w:p>
    <w:p w14:paraId="72B3C722" w14:textId="77777777" w:rsidR="001032B8" w:rsidRPr="001A1080" w:rsidRDefault="001032B8">
      <w:pPr>
        <w:rPr>
          <w:rFonts w:cstheme="minorHAnsi"/>
          <w:b/>
        </w:rPr>
      </w:pPr>
    </w:p>
    <w:p w14:paraId="6C97B52D" w14:textId="2A8180F2" w:rsidR="00EC0B96" w:rsidRDefault="00123094">
      <w:pPr>
        <w:rPr>
          <w:rFonts w:cstheme="minorHAnsi"/>
        </w:rPr>
      </w:pPr>
      <w:r w:rsidRPr="001A1080">
        <w:rPr>
          <w:rFonts w:cstheme="minorHAnsi"/>
          <w:i/>
        </w:rPr>
        <w:t>Assembly Quality</w:t>
      </w:r>
      <w:r>
        <w:rPr>
          <w:rFonts w:cstheme="minorHAnsi"/>
        </w:rPr>
        <w:t xml:space="preserve">: First, repetitive sequences were reanalyzed from a prior study with 71 vertebrates to determine the effect of sequencing platform (short, Sanger, and long) on microsatellite inference. We </w:t>
      </w:r>
      <w:r w:rsidR="00D50776">
        <w:rPr>
          <w:rFonts w:cstheme="minorHAnsi"/>
        </w:rPr>
        <w:t xml:space="preserve">hypothesized </w:t>
      </w:r>
      <w:r>
        <w:rPr>
          <w:rFonts w:cstheme="minorHAnsi"/>
        </w:rPr>
        <w:t xml:space="preserve">that shorter sequencing may not be able to fully </w:t>
      </w:r>
      <w:r w:rsidR="001A1080">
        <w:rPr>
          <w:rFonts w:cstheme="minorHAnsi"/>
        </w:rPr>
        <w:t>span</w:t>
      </w:r>
      <w:r>
        <w:rPr>
          <w:rFonts w:cstheme="minorHAnsi"/>
        </w:rPr>
        <w:t xml:space="preserve"> repetitive regions</w:t>
      </w:r>
      <w:r w:rsidR="00302C16">
        <w:rPr>
          <w:rFonts w:cstheme="minorHAnsi"/>
        </w:rPr>
        <w:t xml:space="preserve"> generating a pattern of estimates of lower microsatellite content in genomes assembled from</w:t>
      </w:r>
      <w:r>
        <w:rPr>
          <w:rFonts w:cstheme="minorHAnsi"/>
        </w:rPr>
        <w:t xml:space="preserve"> short </w:t>
      </w:r>
      <w:r w:rsidR="00302C16">
        <w:rPr>
          <w:rFonts w:cstheme="minorHAnsi"/>
        </w:rPr>
        <w:t xml:space="preserve">read </w:t>
      </w:r>
      <w:r>
        <w:rPr>
          <w:rFonts w:cstheme="minorHAnsi"/>
        </w:rPr>
        <w:t xml:space="preserve">sequencing </w:t>
      </w:r>
      <w:r w:rsidR="00302C16">
        <w:rPr>
          <w:rFonts w:cstheme="minorHAnsi"/>
        </w:rPr>
        <w:t>platforms</w:t>
      </w:r>
      <w:r>
        <w:rPr>
          <w:rFonts w:cstheme="minorHAnsi"/>
        </w:rPr>
        <w:t xml:space="preserve">. </w:t>
      </w:r>
      <w:r w:rsidR="00302C16">
        <w:rPr>
          <w:rFonts w:cstheme="minorHAnsi"/>
        </w:rPr>
        <w:t>However, we</w:t>
      </w:r>
      <w:r w:rsidR="00BF0B70">
        <w:rPr>
          <w:rFonts w:cstheme="minorHAnsi"/>
        </w:rPr>
        <w:t xml:space="preserve"> found</w:t>
      </w:r>
      <w:r w:rsidR="00D50776">
        <w:rPr>
          <w:rFonts w:cstheme="minorHAnsi"/>
        </w:rPr>
        <w:t xml:space="preserve"> no significant difference</w:t>
      </w:r>
      <w:r>
        <w:rPr>
          <w:rFonts w:cstheme="minorHAnsi"/>
        </w:rPr>
        <w:t xml:space="preserve"> in microsatellite </w:t>
      </w:r>
      <w:r w:rsidR="00D50776">
        <w:rPr>
          <w:rFonts w:cstheme="minorHAnsi"/>
        </w:rPr>
        <w:t xml:space="preserve">content </w:t>
      </w:r>
      <w:r w:rsidR="00302C16">
        <w:rPr>
          <w:rFonts w:cstheme="minorHAnsi"/>
        </w:rPr>
        <w:t>among genomes assembled with these three classes of platforms</w:t>
      </w:r>
      <w:r w:rsidR="00C17497">
        <w:rPr>
          <w:rFonts w:cstheme="minorHAnsi"/>
        </w:rPr>
        <w:t xml:space="preserve"> (</w:t>
      </w:r>
      <w:r w:rsidR="00C17497" w:rsidRPr="00302C16">
        <w:rPr>
          <w:rFonts w:cstheme="minorHAnsi"/>
          <w:highlight w:val="yellow"/>
        </w:rPr>
        <w:t>Supplemental Figure 2</w:t>
      </w:r>
      <w:r w:rsidR="00C17497">
        <w:rPr>
          <w:rFonts w:cstheme="minorHAnsi"/>
        </w:rPr>
        <w:t>)</w:t>
      </w:r>
      <w:r w:rsidR="00D50776">
        <w:rPr>
          <w:rFonts w:cstheme="minorHAnsi"/>
        </w:rPr>
        <w:t>.</w:t>
      </w:r>
      <w:r>
        <w:rPr>
          <w:rFonts w:cstheme="minorHAnsi"/>
        </w:rPr>
        <w:t xml:space="preserve"> </w:t>
      </w:r>
      <w:r w:rsidR="00302C16">
        <w:rPr>
          <w:rFonts w:cstheme="minorHAnsi"/>
        </w:rPr>
        <w:t>W</w:t>
      </w:r>
      <w:r w:rsidR="00D50776">
        <w:rPr>
          <w:rFonts w:cstheme="minorHAnsi"/>
        </w:rPr>
        <w:t xml:space="preserve">e </w:t>
      </w:r>
      <w:r w:rsidR="00302C16">
        <w:rPr>
          <w:rFonts w:cstheme="minorHAnsi"/>
        </w:rPr>
        <w:t xml:space="preserve">also </w:t>
      </w:r>
      <w:r w:rsidR="005841CF">
        <w:rPr>
          <w:rFonts w:cstheme="minorHAnsi"/>
        </w:rPr>
        <w:t xml:space="preserve">investigated </w:t>
      </w:r>
      <w:r w:rsidR="00D50776">
        <w:rPr>
          <w:rFonts w:cstheme="minorHAnsi"/>
        </w:rPr>
        <w:t xml:space="preserve">the impact of </w:t>
      </w:r>
      <w:r>
        <w:rPr>
          <w:rFonts w:cstheme="minorHAnsi"/>
        </w:rPr>
        <w:t>N50</w:t>
      </w:r>
      <w:r w:rsidR="00D50776">
        <w:rPr>
          <w:rFonts w:cstheme="minorHAnsi"/>
        </w:rPr>
        <w:t xml:space="preserve"> for both </w:t>
      </w:r>
      <w:r>
        <w:rPr>
          <w:rFonts w:cstheme="minorHAnsi"/>
        </w:rPr>
        <w:t>contig</w:t>
      </w:r>
      <w:r w:rsidR="00D50776">
        <w:rPr>
          <w:rFonts w:cstheme="minorHAnsi"/>
        </w:rPr>
        <w:t>s and</w:t>
      </w:r>
      <w:r>
        <w:rPr>
          <w:rFonts w:cstheme="minorHAnsi"/>
        </w:rPr>
        <w:t xml:space="preserve"> scaffold</w:t>
      </w:r>
      <w:r w:rsidR="00D50776">
        <w:rPr>
          <w:rFonts w:cstheme="minorHAnsi"/>
        </w:rPr>
        <w:t xml:space="preserve">s on </w:t>
      </w:r>
      <w:r w:rsidR="00302C16">
        <w:rPr>
          <w:rFonts w:cstheme="minorHAnsi"/>
        </w:rPr>
        <w:t>estimated</w:t>
      </w:r>
      <w:r w:rsidR="00D50776">
        <w:rPr>
          <w:rFonts w:cstheme="minorHAnsi"/>
        </w:rPr>
        <w:t xml:space="preserve"> microsatellite content. </w:t>
      </w:r>
      <w:r w:rsidR="0062579B">
        <w:rPr>
          <w:rFonts w:cstheme="minorHAnsi"/>
        </w:rPr>
        <w:t xml:space="preserve">Using a linear model, we </w:t>
      </w:r>
      <w:r w:rsidR="00D50776">
        <w:rPr>
          <w:rFonts w:cstheme="minorHAnsi"/>
        </w:rPr>
        <w:t xml:space="preserve">found </w:t>
      </w:r>
      <w:r w:rsidR="0062579B">
        <w:rPr>
          <w:rFonts w:cstheme="minorHAnsi"/>
        </w:rPr>
        <w:t xml:space="preserve">no </w:t>
      </w:r>
      <w:r w:rsidR="00D50776">
        <w:rPr>
          <w:rFonts w:cstheme="minorHAnsi"/>
        </w:rPr>
        <w:t xml:space="preserve">significant </w:t>
      </w:r>
      <w:r w:rsidR="00AD4B1D">
        <w:rPr>
          <w:rFonts w:cstheme="minorHAnsi"/>
        </w:rPr>
        <w:t xml:space="preserve">effect </w:t>
      </w:r>
      <w:r w:rsidR="00D50776">
        <w:rPr>
          <w:rFonts w:cstheme="minorHAnsi"/>
        </w:rPr>
        <w:t>of either of these measures on</w:t>
      </w:r>
      <w:r w:rsidR="0062579B">
        <w:rPr>
          <w:rFonts w:cstheme="minorHAnsi"/>
        </w:rPr>
        <w:t xml:space="preserve"> microsatellite </w:t>
      </w:r>
      <w:r w:rsidR="00D50776">
        <w:rPr>
          <w:rFonts w:cstheme="minorHAnsi"/>
        </w:rPr>
        <w:t>content</w:t>
      </w:r>
      <w:r w:rsidR="001148A9">
        <w:rPr>
          <w:rFonts w:cstheme="minorHAnsi"/>
        </w:rPr>
        <w:t xml:space="preserve"> (p-value for N50 contig = 0.70 and p-value for N50 scaffold = 0.18)</w:t>
      </w:r>
      <w:r w:rsidR="0062579B">
        <w:rPr>
          <w:rFonts w:cstheme="minorHAnsi"/>
        </w:rPr>
        <w:t xml:space="preserve">. </w:t>
      </w:r>
      <w:r w:rsidR="00D50776">
        <w:rPr>
          <w:rFonts w:cstheme="minorHAnsi"/>
        </w:rPr>
        <w:t>Finally</w:t>
      </w:r>
      <w:r w:rsidR="0062579B">
        <w:rPr>
          <w:rFonts w:cstheme="minorHAnsi"/>
        </w:rPr>
        <w:t xml:space="preserve">, we </w:t>
      </w:r>
      <w:r w:rsidR="00504BFA">
        <w:rPr>
          <w:rFonts w:cstheme="minorHAnsi"/>
        </w:rPr>
        <w:t xml:space="preserve">fit a linear model where microsatellite content was </w:t>
      </w:r>
      <w:r w:rsidR="00504BFA">
        <w:rPr>
          <w:rFonts w:cstheme="minorHAnsi"/>
        </w:rPr>
        <w:lastRenderedPageBreak/>
        <w:t xml:space="preserve">the </w:t>
      </w:r>
      <w:del w:id="24" w:author="Microsoft Office User" w:date="2020-07-07T22:41:00Z">
        <w:r w:rsidR="00504BFA" w:rsidDel="009C4983">
          <w:rPr>
            <w:rFonts w:cstheme="minorHAnsi"/>
          </w:rPr>
          <w:delText>repsonse</w:delText>
        </w:r>
      </w:del>
      <w:ins w:id="25" w:author="Microsoft Office User" w:date="2020-07-07T22:41:00Z">
        <w:r w:rsidR="009C4983">
          <w:rPr>
            <w:rFonts w:cstheme="minorHAnsi"/>
          </w:rPr>
          <w:t>response</w:t>
        </w:r>
      </w:ins>
      <w:r w:rsidR="00504BFA">
        <w:rPr>
          <w:rFonts w:cstheme="minorHAnsi"/>
        </w:rPr>
        <w:t xml:space="preserve"> variable and genome size was the predictor variable and found </w:t>
      </w:r>
      <w:r w:rsidR="0062579B">
        <w:rPr>
          <w:rFonts w:cstheme="minorHAnsi"/>
        </w:rPr>
        <w:t>no significance</w:t>
      </w:r>
      <w:ins w:id="26" w:author="Microsoft Office User" w:date="2020-07-08T01:50:00Z">
        <w:r w:rsidR="00C773CF">
          <w:rPr>
            <w:rFonts w:cstheme="minorHAnsi"/>
          </w:rPr>
          <w:t xml:space="preserve"> </w:t>
        </w:r>
      </w:ins>
      <w:del w:id="27" w:author="Microsoft Office User" w:date="2020-07-08T01:50:00Z">
        <w:r w:rsidR="0062579B" w:rsidDel="00C773CF">
          <w:rPr>
            <w:rFonts w:cstheme="minorHAnsi"/>
          </w:rPr>
          <w:delText xml:space="preserve"> (</w:delText>
        </w:r>
        <w:r w:rsidR="001148A9" w:rsidDel="00C773CF">
          <w:rPr>
            <w:rFonts w:cstheme="minorHAnsi"/>
          </w:rPr>
          <w:delText>p-value=</w:delText>
        </w:r>
        <w:r w:rsidR="0062579B" w:rsidDel="00C773CF">
          <w:rPr>
            <w:rFonts w:cstheme="minorHAnsi"/>
          </w:rPr>
          <w:delText xml:space="preserve">0.24) </w:delText>
        </w:r>
      </w:del>
      <w:r w:rsidR="0062579B">
        <w:rPr>
          <w:rFonts w:cstheme="minorHAnsi"/>
        </w:rPr>
        <w:t xml:space="preserve">between </w:t>
      </w:r>
      <w:r w:rsidR="00BF0B70">
        <w:rPr>
          <w:rFonts w:cstheme="minorHAnsi"/>
        </w:rPr>
        <w:t xml:space="preserve">them </w:t>
      </w:r>
      <w:r w:rsidR="001148A9">
        <w:rPr>
          <w:rFonts w:cstheme="minorHAnsi"/>
        </w:rPr>
        <w:t>(</w:t>
      </w:r>
      <w:ins w:id="28" w:author="Microsoft Office User" w:date="2020-07-08T01:50:00Z">
        <w:r w:rsidR="00C773CF">
          <w:rPr>
            <w:rFonts w:cstheme="minorHAnsi"/>
          </w:rPr>
          <w:t xml:space="preserve">p-value = 0.24; </w:t>
        </w:r>
      </w:ins>
      <w:r w:rsidR="005841CF" w:rsidRPr="00504BFA">
        <w:rPr>
          <w:rFonts w:cstheme="minorHAnsi"/>
          <w:highlight w:val="yellow"/>
        </w:rPr>
        <w:t>S</w:t>
      </w:r>
      <w:r w:rsidR="00305C66" w:rsidRPr="00504BFA">
        <w:rPr>
          <w:rFonts w:cstheme="minorHAnsi"/>
          <w:highlight w:val="yellow"/>
        </w:rPr>
        <w:t>upplement</w:t>
      </w:r>
      <w:r w:rsidR="00CA27CE" w:rsidRPr="00504BFA">
        <w:rPr>
          <w:rFonts w:cstheme="minorHAnsi"/>
          <w:highlight w:val="yellow"/>
        </w:rPr>
        <w:t>al</w:t>
      </w:r>
      <w:r w:rsidR="00305C66" w:rsidRPr="00504BFA">
        <w:rPr>
          <w:rFonts w:cstheme="minorHAnsi"/>
          <w:highlight w:val="yellow"/>
        </w:rPr>
        <w:t xml:space="preserve"> </w:t>
      </w:r>
      <w:r w:rsidR="00504BFA">
        <w:rPr>
          <w:rFonts w:cstheme="minorHAnsi"/>
          <w:highlight w:val="yellow"/>
        </w:rPr>
        <w:t>F</w:t>
      </w:r>
      <w:r w:rsidR="00305C66" w:rsidRPr="00504BFA">
        <w:rPr>
          <w:rFonts w:cstheme="minorHAnsi"/>
          <w:highlight w:val="yellow"/>
        </w:rPr>
        <w:t xml:space="preserve">igure </w:t>
      </w:r>
      <w:r w:rsidR="00CA27CE" w:rsidRPr="00504BFA">
        <w:rPr>
          <w:rFonts w:cstheme="minorHAnsi"/>
          <w:highlight w:val="yellow"/>
        </w:rPr>
        <w:t>3</w:t>
      </w:r>
      <w:r w:rsidR="001148A9">
        <w:rPr>
          <w:rFonts w:cstheme="minorHAnsi"/>
        </w:rPr>
        <w:t>)</w:t>
      </w:r>
      <w:r w:rsidR="00305C66">
        <w:rPr>
          <w:rFonts w:cstheme="minorHAnsi"/>
        </w:rPr>
        <w:t>.</w:t>
      </w:r>
      <w:r w:rsidR="001148A9">
        <w:rPr>
          <w:rFonts w:cstheme="minorHAnsi"/>
        </w:rPr>
        <w:t xml:space="preserve"> </w:t>
      </w:r>
      <w:r w:rsidR="00504BFA">
        <w:rPr>
          <w:rFonts w:cstheme="minorHAnsi"/>
        </w:rPr>
        <w:t>These results suggest no strong biases in estimates of microsatellite content among these vertebrate genomes. While this suggests that it may be acceptable to use existing genome assemblies for comparative analyses, we feared that some insect genomes may be more poorly assembled than the vertebrate genomes we examined</w:t>
      </w:r>
      <w:r w:rsidR="00BF0B70">
        <w:rPr>
          <w:rFonts w:cstheme="minorHAnsi"/>
        </w:rPr>
        <w:t xml:space="preserve">. </w:t>
      </w:r>
      <w:r w:rsidR="00504BFA">
        <w:rPr>
          <w:rFonts w:cstheme="minorHAnsi"/>
        </w:rPr>
        <w:t>For this reason</w:t>
      </w:r>
      <w:r w:rsidR="00B82117">
        <w:rPr>
          <w:rFonts w:cstheme="minorHAnsi"/>
        </w:rPr>
        <w:t>,</w:t>
      </w:r>
      <w:r w:rsidR="00504BFA">
        <w:rPr>
          <w:rFonts w:cstheme="minorHAnsi"/>
        </w:rPr>
        <w:t xml:space="preserve"> we investigated the relationship between B</w:t>
      </w:r>
      <w:r w:rsidR="00C17497">
        <w:rPr>
          <w:rFonts w:cstheme="minorHAnsi"/>
        </w:rPr>
        <w:t>USCO</w:t>
      </w:r>
      <w:r w:rsidR="00504BFA">
        <w:rPr>
          <w:rFonts w:cstheme="minorHAnsi"/>
        </w:rPr>
        <w:t xml:space="preserve"> scores and estimated microsatellites content. </w:t>
      </w:r>
      <w:r w:rsidR="00BF0B70">
        <w:rPr>
          <w:rFonts w:cstheme="minorHAnsi"/>
        </w:rPr>
        <w:t xml:space="preserve">We </w:t>
      </w:r>
      <w:r w:rsidR="00B82117">
        <w:rPr>
          <w:rFonts w:cstheme="minorHAnsi"/>
        </w:rPr>
        <w:t xml:space="preserve">found </w:t>
      </w:r>
      <w:r w:rsidR="00ED035D">
        <w:rPr>
          <w:rFonts w:cstheme="minorHAnsi"/>
        </w:rPr>
        <w:t xml:space="preserve">an unexpected pattern where some genomes with very low BUSCO scores </w:t>
      </w:r>
      <w:r w:rsidR="00B82117">
        <w:rPr>
          <w:rFonts w:cstheme="minorHAnsi"/>
        </w:rPr>
        <w:t>(e.g. less than 0.</w:t>
      </w:r>
      <w:r w:rsidR="00ED035D">
        <w:rPr>
          <w:rFonts w:cstheme="minorHAnsi"/>
        </w:rPr>
        <w:t>05</w:t>
      </w:r>
      <w:r w:rsidR="00B82117">
        <w:rPr>
          <w:rFonts w:cstheme="minorHAnsi"/>
        </w:rPr>
        <w:t xml:space="preserve">) </w:t>
      </w:r>
      <w:r w:rsidR="00ED035D">
        <w:rPr>
          <w:rFonts w:cstheme="minorHAnsi"/>
        </w:rPr>
        <w:t xml:space="preserve">had the highest microsatellite content. </w:t>
      </w:r>
      <w:r w:rsidR="002015B4">
        <w:rPr>
          <w:rFonts w:cstheme="minorHAnsi"/>
        </w:rPr>
        <w:t xml:space="preserve">These low scoring genome assemblies also exhibited both some of the smallest and largest genome assemblies in our collection of genomes. </w:t>
      </w:r>
      <w:r w:rsidR="003D363A">
        <w:rPr>
          <w:rFonts w:cstheme="minorHAnsi"/>
        </w:rPr>
        <w:t xml:space="preserve">Because </w:t>
      </w:r>
      <w:r w:rsidR="002015B4">
        <w:rPr>
          <w:rFonts w:cstheme="minorHAnsi"/>
        </w:rPr>
        <w:t xml:space="preserve">of these peculiarities and because </w:t>
      </w:r>
      <w:r w:rsidR="003D363A">
        <w:rPr>
          <w:rFonts w:cstheme="minorHAnsi"/>
        </w:rPr>
        <w:t xml:space="preserve">we have such a large number of genomes available we chose to </w:t>
      </w:r>
      <w:r w:rsidR="002015B4">
        <w:rPr>
          <w:rFonts w:cstheme="minorHAnsi"/>
        </w:rPr>
        <w:t xml:space="preserve">conservatively </w:t>
      </w:r>
      <w:r w:rsidR="003D363A">
        <w:rPr>
          <w:rFonts w:cstheme="minorHAnsi"/>
        </w:rPr>
        <w:t xml:space="preserve">base all downstream analyses only on those genomes with a </w:t>
      </w:r>
      <w:r w:rsidR="00BF0B70">
        <w:rPr>
          <w:rFonts w:cstheme="minorHAnsi"/>
        </w:rPr>
        <w:t xml:space="preserve">BUSCO score of </w:t>
      </w:r>
      <w:r w:rsidR="00BF0B70" w:rsidRPr="009B5E54">
        <w:rPr>
          <w:rFonts w:cstheme="minorHAnsi"/>
        </w:rPr>
        <w:t>0.90</w:t>
      </w:r>
      <w:r w:rsidR="003D363A">
        <w:rPr>
          <w:rFonts w:cstheme="minorHAnsi"/>
        </w:rPr>
        <w:t xml:space="preserve"> or higher </w:t>
      </w:r>
      <w:r w:rsidR="00BF0B70" w:rsidRPr="009B5E54">
        <w:rPr>
          <w:rFonts w:cstheme="minorHAnsi"/>
        </w:rPr>
        <w:t>(</w:t>
      </w:r>
      <w:r w:rsidR="00BF0B70" w:rsidRPr="00405EC0">
        <w:rPr>
          <w:rFonts w:cstheme="minorHAnsi"/>
          <w:highlight w:val="yellow"/>
        </w:rPr>
        <w:t>Supplement</w:t>
      </w:r>
      <w:r w:rsidR="00CA27CE" w:rsidRPr="00405EC0">
        <w:rPr>
          <w:rFonts w:cstheme="minorHAnsi"/>
          <w:highlight w:val="yellow"/>
        </w:rPr>
        <w:t>al</w:t>
      </w:r>
      <w:r w:rsidR="00BF0B70" w:rsidRPr="00405EC0">
        <w:rPr>
          <w:rFonts w:cstheme="minorHAnsi"/>
          <w:highlight w:val="yellow"/>
        </w:rPr>
        <w:t xml:space="preserve"> </w:t>
      </w:r>
      <w:r w:rsidR="00D046A1">
        <w:rPr>
          <w:rFonts w:cstheme="minorHAnsi"/>
          <w:highlight w:val="yellow"/>
        </w:rPr>
        <w:t>F</w:t>
      </w:r>
      <w:r w:rsidR="00BF0B70" w:rsidRPr="00405EC0">
        <w:rPr>
          <w:rFonts w:cstheme="minorHAnsi"/>
          <w:highlight w:val="yellow"/>
        </w:rPr>
        <w:t xml:space="preserve">igure </w:t>
      </w:r>
      <w:r w:rsidR="00CA27CE" w:rsidRPr="00405EC0">
        <w:rPr>
          <w:rFonts w:cstheme="minorHAnsi"/>
          <w:highlight w:val="yellow"/>
        </w:rPr>
        <w:t>4</w:t>
      </w:r>
      <w:r w:rsidR="00BF0B70" w:rsidRPr="00C90627">
        <w:rPr>
          <w:rFonts w:cstheme="minorHAnsi"/>
        </w:rPr>
        <w:t>).</w:t>
      </w:r>
      <w:r w:rsidR="00BF0B70" w:rsidRPr="009B5E54">
        <w:rPr>
          <w:rFonts w:cstheme="minorHAnsi"/>
        </w:rPr>
        <w:t xml:space="preserve"> Using this threshold, we discarded </w:t>
      </w:r>
      <w:r w:rsidR="00717244">
        <w:rPr>
          <w:rFonts w:cstheme="minorHAnsi"/>
        </w:rPr>
        <w:t>8</w:t>
      </w:r>
      <w:r w:rsidR="00BF0B70" w:rsidRPr="009B5E54">
        <w:rPr>
          <w:rFonts w:cstheme="minorHAnsi"/>
        </w:rPr>
        <w:t xml:space="preserve">3 genomes </w:t>
      </w:r>
      <w:r w:rsidR="00504BFA">
        <w:rPr>
          <w:rFonts w:cstheme="minorHAnsi"/>
        </w:rPr>
        <w:t>and all downstream analyses are performed on the remaining 2</w:t>
      </w:r>
      <w:r w:rsidR="00717244">
        <w:rPr>
          <w:rFonts w:cstheme="minorHAnsi"/>
        </w:rPr>
        <w:t>2</w:t>
      </w:r>
      <w:r w:rsidR="00504BFA">
        <w:rPr>
          <w:rFonts w:cstheme="minorHAnsi"/>
        </w:rPr>
        <w:t>1 genomes</w:t>
      </w:r>
      <w:r w:rsidR="00BF0B70" w:rsidRPr="009B5E54">
        <w:rPr>
          <w:rFonts w:cstheme="minorHAnsi"/>
        </w:rPr>
        <w:t>.</w:t>
      </w:r>
      <w:r w:rsidR="00062DEB">
        <w:rPr>
          <w:rFonts w:cstheme="minorHAnsi"/>
        </w:rPr>
        <w:t xml:space="preserve"> As mentioned above this was further reduced to 201 for all analyses involving our phylogeny due to elevated taxonomic instability scores during tree inference.</w:t>
      </w:r>
    </w:p>
    <w:p w14:paraId="1465EB94" w14:textId="77777777" w:rsidR="00600DC4" w:rsidRDefault="00600DC4" w:rsidP="00600DC4">
      <w:pPr>
        <w:rPr>
          <w:rFonts w:cstheme="minorHAnsi"/>
        </w:rPr>
      </w:pPr>
    </w:p>
    <w:p w14:paraId="6E3A4815" w14:textId="6D4C7C6A" w:rsidR="00302C5B" w:rsidRDefault="00600DC4" w:rsidP="00302C5B">
      <w:pPr>
        <w:rPr>
          <w:rFonts w:cstheme="minorHAnsi"/>
        </w:rPr>
      </w:pPr>
      <w:r w:rsidRPr="00504BFA">
        <w:rPr>
          <w:rFonts w:cstheme="minorHAnsi"/>
          <w:i/>
        </w:rPr>
        <w:t xml:space="preserve">Microsatellite </w:t>
      </w:r>
      <w:r w:rsidR="00302C5B">
        <w:rPr>
          <w:rFonts w:cstheme="minorHAnsi"/>
          <w:i/>
        </w:rPr>
        <w:t>Content and rates</w:t>
      </w:r>
      <w:r>
        <w:rPr>
          <w:rFonts w:cstheme="minorHAnsi"/>
          <w:b/>
        </w:rPr>
        <w:t xml:space="preserve">: </w:t>
      </w:r>
      <w:r w:rsidRPr="00600DC4">
        <w:rPr>
          <w:rFonts w:cstheme="minorHAnsi"/>
        </w:rPr>
        <w:t>Microsatellite</w:t>
      </w:r>
      <w:r>
        <w:rPr>
          <w:rFonts w:cstheme="minorHAnsi"/>
          <w:b/>
        </w:rPr>
        <w:t xml:space="preserve"> </w:t>
      </w:r>
      <w:r w:rsidR="006D197C">
        <w:rPr>
          <w:rFonts w:cstheme="minorHAnsi"/>
        </w:rPr>
        <w:t>content</w:t>
      </w:r>
      <w:r>
        <w:rPr>
          <w:rFonts w:cstheme="minorHAnsi"/>
        </w:rPr>
        <w:t xml:space="preserve"> for each type of microsatellite (</w:t>
      </w:r>
      <w:r w:rsidR="00632645">
        <w:rPr>
          <w:rFonts w:cstheme="minorHAnsi"/>
        </w:rPr>
        <w:t>2-</w:t>
      </w:r>
      <w:r>
        <w:rPr>
          <w:rFonts w:cstheme="minorHAnsi"/>
        </w:rPr>
        <w:t xml:space="preserve">mer, </w:t>
      </w:r>
      <w:r w:rsidR="00632645">
        <w:rPr>
          <w:rFonts w:cstheme="minorHAnsi"/>
        </w:rPr>
        <w:t>3-</w:t>
      </w:r>
      <w:r>
        <w:rPr>
          <w:rFonts w:cstheme="minorHAnsi"/>
        </w:rPr>
        <w:t xml:space="preserve">mer, </w:t>
      </w:r>
      <w:r w:rsidR="00632645">
        <w:rPr>
          <w:rFonts w:cstheme="minorHAnsi"/>
        </w:rPr>
        <w:t>4-</w:t>
      </w:r>
      <w:r>
        <w:rPr>
          <w:rFonts w:cstheme="minorHAnsi"/>
        </w:rPr>
        <w:t xml:space="preserve">mer, </w:t>
      </w:r>
      <w:r w:rsidR="00632645">
        <w:rPr>
          <w:rFonts w:cstheme="minorHAnsi"/>
        </w:rPr>
        <w:t>5-</w:t>
      </w:r>
      <w:r>
        <w:rPr>
          <w:rFonts w:cstheme="minorHAnsi"/>
        </w:rPr>
        <w:t xml:space="preserve">mer, </w:t>
      </w:r>
      <w:r w:rsidR="00632645">
        <w:rPr>
          <w:rFonts w:cstheme="minorHAnsi"/>
        </w:rPr>
        <w:t>6-</w:t>
      </w:r>
      <w:r>
        <w:rPr>
          <w:rFonts w:cstheme="minorHAnsi"/>
        </w:rPr>
        <w:t>mer) w</w:t>
      </w:r>
      <w:ins w:id="29" w:author="Microsoft Office User" w:date="2020-07-07T23:42:00Z">
        <w:r w:rsidR="00C773CF">
          <w:rPr>
            <w:rFonts w:cstheme="minorHAnsi"/>
          </w:rPr>
          <w:t>as</w:t>
        </w:r>
      </w:ins>
      <w:del w:id="30" w:author="Microsoft Office User" w:date="2020-07-07T23:42:00Z">
        <w:r w:rsidDel="00C773CF">
          <w:rPr>
            <w:rFonts w:cstheme="minorHAnsi"/>
          </w:rPr>
          <w:delText>ere</w:delText>
        </w:r>
      </w:del>
      <w:r>
        <w:rPr>
          <w:rFonts w:cstheme="minorHAnsi"/>
        </w:rPr>
        <w:t xml:space="preserve"> </w:t>
      </w:r>
      <w:r w:rsidR="006D197C">
        <w:rPr>
          <w:rFonts w:cstheme="minorHAnsi"/>
        </w:rPr>
        <w:t>measured</w:t>
      </w:r>
      <w:r>
        <w:rPr>
          <w:rFonts w:cstheme="minorHAnsi"/>
        </w:rPr>
        <w:t xml:space="preserve"> for each of the species</w:t>
      </w:r>
      <w:r w:rsidR="006D197C">
        <w:rPr>
          <w:rFonts w:cstheme="minorHAnsi"/>
        </w:rPr>
        <w:t xml:space="preserve"> in our dataset</w:t>
      </w:r>
      <w:r>
        <w:rPr>
          <w:rFonts w:cstheme="minorHAnsi"/>
        </w:rPr>
        <w:t xml:space="preserve"> </w:t>
      </w:r>
      <w:r w:rsidR="005841CF">
        <w:rPr>
          <w:rFonts w:cstheme="minorHAnsi"/>
        </w:rPr>
        <w:t>(</w:t>
      </w:r>
      <w:r w:rsidR="005841CF" w:rsidRPr="004A3A30">
        <w:rPr>
          <w:rFonts w:cstheme="minorHAnsi"/>
          <w:highlight w:val="yellow"/>
        </w:rPr>
        <w:t>Figure 1</w:t>
      </w:r>
      <w:r w:rsidR="005841CF">
        <w:rPr>
          <w:rFonts w:cstheme="minorHAnsi"/>
        </w:rPr>
        <w:t xml:space="preserve">). </w:t>
      </w:r>
      <w:r w:rsidR="00C17497">
        <w:rPr>
          <w:rFonts w:cstheme="minorHAnsi"/>
        </w:rPr>
        <w:t xml:space="preserve">The highest total microsatellite content was found in </w:t>
      </w:r>
      <w:proofErr w:type="spellStart"/>
      <w:r w:rsidR="004A3A30" w:rsidRPr="004A3A30">
        <w:rPr>
          <w:rFonts w:cstheme="minorHAnsi"/>
          <w:i/>
          <w:iCs/>
        </w:rPr>
        <w:t>Blatella</w:t>
      </w:r>
      <w:proofErr w:type="spellEnd"/>
      <w:r w:rsidR="004A3A30" w:rsidRPr="004A3A30">
        <w:rPr>
          <w:rFonts w:cstheme="minorHAnsi"/>
          <w:i/>
          <w:iCs/>
        </w:rPr>
        <w:t xml:space="preserve"> </w:t>
      </w:r>
      <w:proofErr w:type="spellStart"/>
      <w:r w:rsidR="004A3A30" w:rsidRPr="004A3A30">
        <w:rPr>
          <w:rFonts w:cstheme="minorHAnsi"/>
          <w:i/>
          <w:iCs/>
        </w:rPr>
        <w:t>germanica</w:t>
      </w:r>
      <w:proofErr w:type="spellEnd"/>
      <w:r w:rsidR="00C17497">
        <w:rPr>
          <w:rFonts w:cstheme="minorHAnsi"/>
        </w:rPr>
        <w:t xml:space="preserve"> with a total </w:t>
      </w:r>
      <w:r w:rsidR="00C17497" w:rsidRPr="004A3A30">
        <w:rPr>
          <w:rFonts w:cstheme="minorHAnsi"/>
        </w:rPr>
        <w:t xml:space="preserve">of </w:t>
      </w:r>
      <w:r w:rsidR="004A3A30" w:rsidRPr="004A3A30">
        <w:rPr>
          <w:rFonts w:cstheme="minorHAnsi"/>
        </w:rPr>
        <w:t>19.03</w:t>
      </w:r>
      <w:r w:rsidR="00C17497" w:rsidRPr="004A3A30">
        <w:rPr>
          <w:rFonts w:cstheme="minorHAnsi"/>
        </w:rPr>
        <w:t xml:space="preserve"> </w:t>
      </w:r>
      <w:proofErr w:type="spellStart"/>
      <w:r w:rsidR="00C17497" w:rsidRPr="004A3A30">
        <w:rPr>
          <w:rFonts w:cstheme="minorHAnsi"/>
        </w:rPr>
        <w:t>Mbp</w:t>
      </w:r>
      <w:proofErr w:type="spellEnd"/>
      <w:r w:rsidR="00C17497" w:rsidRPr="004A3A30">
        <w:rPr>
          <w:rFonts w:cstheme="minorHAnsi"/>
        </w:rPr>
        <w:t xml:space="preserve"> of microsatellite content. The lowest </w:t>
      </w:r>
      <w:r w:rsidR="004A3A30" w:rsidRPr="004A3A30">
        <w:rPr>
          <w:rFonts w:cstheme="minorHAnsi"/>
        </w:rPr>
        <w:t>microsatellite</w:t>
      </w:r>
      <w:r w:rsidR="00C17497" w:rsidRPr="004A3A30">
        <w:rPr>
          <w:rFonts w:cstheme="minorHAnsi"/>
        </w:rPr>
        <w:t xml:space="preserve"> content was found in </w:t>
      </w:r>
      <w:proofErr w:type="spellStart"/>
      <w:r w:rsidR="004A3A30" w:rsidRPr="004A3A30">
        <w:rPr>
          <w:rFonts w:cstheme="minorHAnsi"/>
          <w:i/>
          <w:iCs/>
        </w:rPr>
        <w:t>Belgica</w:t>
      </w:r>
      <w:proofErr w:type="spellEnd"/>
      <w:r w:rsidR="004A3A30" w:rsidRPr="004A3A30">
        <w:rPr>
          <w:rFonts w:cstheme="minorHAnsi"/>
          <w:i/>
          <w:iCs/>
        </w:rPr>
        <w:t xml:space="preserve"> </w:t>
      </w:r>
      <w:proofErr w:type="spellStart"/>
      <w:r w:rsidR="004A3A30" w:rsidRPr="004A3A30">
        <w:rPr>
          <w:rFonts w:cstheme="minorHAnsi"/>
          <w:i/>
          <w:iCs/>
        </w:rPr>
        <w:t>antar</w:t>
      </w:r>
      <w:ins w:id="31" w:author="Microsoft Office User" w:date="2020-07-08T01:50:00Z">
        <w:r w:rsidR="00C773CF">
          <w:rPr>
            <w:rFonts w:cstheme="minorHAnsi"/>
            <w:i/>
            <w:iCs/>
          </w:rPr>
          <w:t>c</w:t>
        </w:r>
      </w:ins>
      <w:r w:rsidR="004A3A30" w:rsidRPr="004A3A30">
        <w:rPr>
          <w:rFonts w:cstheme="minorHAnsi"/>
          <w:i/>
          <w:iCs/>
        </w:rPr>
        <w:t>tica</w:t>
      </w:r>
      <w:proofErr w:type="spellEnd"/>
      <w:r w:rsidR="00C17497" w:rsidRPr="004A3A30">
        <w:rPr>
          <w:rFonts w:cstheme="minorHAnsi"/>
        </w:rPr>
        <w:t xml:space="preserve"> with a total of </w:t>
      </w:r>
      <w:r w:rsidR="004A3A30" w:rsidRPr="004A3A30">
        <w:rPr>
          <w:rFonts w:cstheme="minorHAnsi"/>
        </w:rPr>
        <w:t>0.17</w:t>
      </w:r>
      <w:r w:rsidR="00C17497" w:rsidRPr="004A3A30">
        <w:rPr>
          <w:rFonts w:cstheme="minorHAnsi"/>
        </w:rPr>
        <w:t xml:space="preserve"> </w:t>
      </w:r>
      <w:proofErr w:type="spellStart"/>
      <w:r w:rsidR="00C17497" w:rsidRPr="004A3A30">
        <w:rPr>
          <w:rFonts w:cstheme="minorHAnsi"/>
        </w:rPr>
        <w:t>Mbp</w:t>
      </w:r>
      <w:proofErr w:type="spellEnd"/>
      <w:r w:rsidR="00C17497" w:rsidRPr="004A3A30">
        <w:rPr>
          <w:rFonts w:cstheme="minorHAnsi"/>
        </w:rPr>
        <w:t xml:space="preserve"> of microsatellite content</w:t>
      </w:r>
      <w:r w:rsidR="00C17497">
        <w:rPr>
          <w:rFonts w:cstheme="minorHAnsi"/>
        </w:rPr>
        <w:t>. Across all insects</w:t>
      </w:r>
      <w:ins w:id="32" w:author="Microsoft Office User" w:date="2020-07-08T00:00:00Z">
        <w:r w:rsidR="00C773CF">
          <w:rPr>
            <w:rFonts w:cstheme="minorHAnsi"/>
          </w:rPr>
          <w:t>,</w:t>
        </w:r>
      </w:ins>
      <w:r w:rsidR="00C17497">
        <w:rPr>
          <w:rFonts w:cstheme="minorHAnsi"/>
        </w:rPr>
        <w:t xml:space="preserve"> we found that </w:t>
      </w:r>
      <w:r w:rsidR="004A3A30">
        <w:rPr>
          <w:rFonts w:cstheme="minorHAnsi"/>
        </w:rPr>
        <w:t>2-</w:t>
      </w:r>
      <w:r w:rsidR="00C17497">
        <w:rPr>
          <w:rFonts w:cstheme="minorHAnsi"/>
        </w:rPr>
        <w:t xml:space="preserve">mers are the most abundant type of microsatellite </w:t>
      </w:r>
      <w:r w:rsidR="004A3A30">
        <w:rPr>
          <w:rFonts w:cstheme="minorHAnsi"/>
        </w:rPr>
        <w:t xml:space="preserve">accounting for an average of 1.06 </w:t>
      </w:r>
      <w:proofErr w:type="spellStart"/>
      <w:r w:rsidR="004A3A30">
        <w:rPr>
          <w:rFonts w:cstheme="minorHAnsi"/>
        </w:rPr>
        <w:t>Mbp</w:t>
      </w:r>
      <w:proofErr w:type="spellEnd"/>
      <w:r w:rsidR="004A3A30">
        <w:rPr>
          <w:rFonts w:cstheme="minorHAnsi"/>
        </w:rPr>
        <w:t xml:space="preserve"> of the average insect genome assembly</w:t>
      </w:r>
      <w:r w:rsidR="00C17497">
        <w:rPr>
          <w:rFonts w:cstheme="minorHAnsi"/>
        </w:rPr>
        <w:t>.</w:t>
      </w:r>
      <w:r w:rsidR="006D197C">
        <w:rPr>
          <w:rFonts w:cstheme="minorHAnsi"/>
        </w:rPr>
        <w:t xml:space="preserve"> </w:t>
      </w:r>
    </w:p>
    <w:p w14:paraId="01DFDC6D" w14:textId="77777777" w:rsidR="00302C5B" w:rsidRDefault="00302C5B" w:rsidP="00302C5B">
      <w:pPr>
        <w:rPr>
          <w:rFonts w:cstheme="minorHAnsi"/>
          <w:i/>
        </w:rPr>
      </w:pPr>
    </w:p>
    <w:p w14:paraId="65BD01F1" w14:textId="62422A68" w:rsidR="00134894" w:rsidRDefault="00134894" w:rsidP="00302C5B">
      <w:pPr>
        <w:rPr>
          <w:rFonts w:cstheme="minorHAnsi"/>
        </w:rPr>
      </w:pPr>
      <w:r>
        <w:rPr>
          <w:rFonts w:cstheme="minorHAnsi"/>
        </w:rPr>
        <w:t>Our estimates of order rates revealed striking variation in rates of evolution (</w:t>
      </w:r>
      <w:r w:rsidRPr="00F20461">
        <w:rPr>
          <w:rFonts w:cstheme="minorHAnsi"/>
          <w:highlight w:val="yellow"/>
        </w:rPr>
        <w:t>Figure 2</w:t>
      </w:r>
      <w:r w:rsidR="006D197C">
        <w:rPr>
          <w:rFonts w:cstheme="minorHAnsi"/>
        </w:rPr>
        <w:t>A</w:t>
      </w:r>
      <w:r>
        <w:rPr>
          <w:rFonts w:cstheme="minorHAnsi"/>
        </w:rPr>
        <w:t>). Coleoptera exhibited the lowest rates of microsatellite evolution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eastAsiaTheme="minorEastAsia" w:cstheme="minorHAnsi"/>
        </w:rPr>
        <w:t>=0</w:t>
      </w:r>
      <w:r>
        <w:rPr>
          <w:rFonts w:cstheme="minorHAnsi"/>
        </w:rPr>
        <w:t>.006x10</w:t>
      </w:r>
      <w:r>
        <w:rPr>
          <w:rFonts w:cstheme="minorHAnsi"/>
          <w:vertAlign w:val="superscript"/>
        </w:rPr>
        <w:t>5</w:t>
      </w:r>
      <w:r>
        <w:rPr>
          <w:rFonts w:cstheme="minorHAnsi"/>
        </w:rPr>
        <w:t>) while Diptera and Hemiptera exhibited the highest rates of microsatellite evolution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eastAsiaTheme="minorEastAsia" w:cstheme="minorHAnsi"/>
        </w:rPr>
        <w:t>=1.278</w:t>
      </w:r>
      <w:r>
        <w:rPr>
          <w:rFonts w:cstheme="minorHAnsi"/>
        </w:rPr>
        <w:t>x10</w:t>
      </w:r>
      <w:r>
        <w:rPr>
          <w:rFonts w:cstheme="minorHAnsi"/>
          <w:vertAlign w:val="superscript"/>
        </w:rPr>
        <w:t>5</w:t>
      </w:r>
      <w:r>
        <w:rPr>
          <w:rFonts w:eastAsiaTheme="minorEastAsia" w:cstheme="minorHAnsi"/>
        </w:rPr>
        <w:t xml:space="preserve"> and 1.157</w:t>
      </w:r>
      <w:r>
        <w:rPr>
          <w:rFonts w:cstheme="minorHAnsi"/>
        </w:rPr>
        <w:t>x10</w:t>
      </w:r>
      <w:r>
        <w:rPr>
          <w:rFonts w:cstheme="minorHAnsi"/>
          <w:vertAlign w:val="superscript"/>
        </w:rPr>
        <w:t>5</w:t>
      </w:r>
      <w:r>
        <w:rPr>
          <w:rFonts w:cstheme="minorHAnsi"/>
        </w:rPr>
        <w:t xml:space="preserve"> respectively). Next</w:t>
      </w:r>
      <w:ins w:id="33" w:author="Microsoft Office User" w:date="2020-07-07T23:59:00Z">
        <w:r w:rsidR="00C773CF">
          <w:rPr>
            <w:rFonts w:cstheme="minorHAnsi"/>
          </w:rPr>
          <w:t>,</w:t>
        </w:r>
      </w:ins>
      <w:r>
        <w:rPr>
          <w:rFonts w:cstheme="minorHAnsi"/>
        </w:rPr>
        <w:t xml:space="preserve"> we estimated t</w:t>
      </w:r>
      <w:r w:rsidR="00C17497">
        <w:rPr>
          <w:rFonts w:cstheme="minorHAnsi"/>
        </w:rPr>
        <w:t>ip</w:t>
      </w:r>
      <w:r w:rsidR="001246DC">
        <w:rPr>
          <w:rFonts w:cstheme="minorHAnsi"/>
        </w:rPr>
        <w:t xml:space="preserve"> rate</w:t>
      </w:r>
      <w:r w:rsidR="00C17497">
        <w:rPr>
          <w:rFonts w:cstheme="minorHAnsi"/>
        </w:rPr>
        <w:t>s</w:t>
      </w:r>
      <w:r w:rsidR="001246DC">
        <w:rPr>
          <w:rFonts w:cstheme="minorHAnsi"/>
        </w:rPr>
        <w:t xml:space="preserve"> </w:t>
      </w:r>
      <w:r w:rsidR="00C17497">
        <w:rPr>
          <w:rFonts w:cstheme="minorHAnsi"/>
        </w:rPr>
        <w:t xml:space="preserve">of </w:t>
      </w:r>
      <w:r w:rsidR="001246DC">
        <w:rPr>
          <w:rFonts w:cstheme="minorHAnsi"/>
        </w:rPr>
        <w:t>microsatellit</w:t>
      </w:r>
      <w:r w:rsidR="00105EE9">
        <w:rPr>
          <w:rFonts w:cstheme="minorHAnsi"/>
        </w:rPr>
        <w:t>e</w:t>
      </w:r>
      <w:r w:rsidR="00C17497">
        <w:rPr>
          <w:rFonts w:cstheme="minorHAnsi"/>
        </w:rPr>
        <w:t xml:space="preserve"> evolutio</w:t>
      </w:r>
      <w:r>
        <w:rPr>
          <w:rFonts w:cstheme="minorHAnsi"/>
        </w:rPr>
        <w:t>n</w:t>
      </w:r>
      <w:r w:rsidR="00464587" w:rsidRPr="00043B9A">
        <w:rPr>
          <w:rFonts w:cstheme="minorHAnsi"/>
          <w:color w:val="000000" w:themeColor="text1"/>
        </w:rPr>
        <w:t>.</w:t>
      </w:r>
      <w:r w:rsidR="001246DC" w:rsidRPr="00043B9A">
        <w:rPr>
          <w:rFonts w:cstheme="minorHAnsi"/>
          <w:color w:val="000000" w:themeColor="text1"/>
        </w:rPr>
        <w:t xml:space="preserve"> </w:t>
      </w:r>
      <w:r w:rsidR="00062DEB" w:rsidRPr="00043B9A">
        <w:rPr>
          <w:rFonts w:cstheme="minorHAnsi"/>
          <w:color w:val="000000" w:themeColor="text1"/>
        </w:rPr>
        <w:t xml:space="preserve">Tip rates </w:t>
      </w:r>
      <w:r w:rsidR="00043B9A" w:rsidRPr="00043B9A">
        <w:rPr>
          <w:rFonts w:cstheme="minorHAnsi"/>
          <w:color w:val="000000" w:themeColor="text1"/>
        </w:rPr>
        <w:t>(in units of bp</w:t>
      </w:r>
      <w:r w:rsidR="00043B9A">
        <w:rPr>
          <w:rFonts w:cstheme="minorHAnsi"/>
          <w:color w:val="000000" w:themeColor="text1"/>
        </w:rPr>
        <w:t xml:space="preserve"> change </w:t>
      </w:r>
      <w:r w:rsidR="00043B9A" w:rsidRPr="00043B9A">
        <w:rPr>
          <w:rFonts w:cstheme="minorHAnsi"/>
          <w:color w:val="000000" w:themeColor="text1"/>
        </w:rPr>
        <w:t xml:space="preserve">per million years) </w:t>
      </w:r>
      <w:r w:rsidR="00062DEB" w:rsidRPr="00043B9A">
        <w:rPr>
          <w:rFonts w:cstheme="minorHAnsi"/>
          <w:color w:val="000000" w:themeColor="text1"/>
        </w:rPr>
        <w:t xml:space="preserve">for most species </w:t>
      </w:r>
      <w:r w:rsidR="00596574">
        <w:rPr>
          <w:rFonts w:cstheme="minorHAnsi"/>
          <w:color w:val="000000" w:themeColor="text1"/>
        </w:rPr>
        <w:t>were normally distributed around zero</w:t>
      </w:r>
      <w:r w:rsidR="00062DEB" w:rsidRPr="00043B9A">
        <w:rPr>
          <w:rFonts w:cstheme="minorHAnsi"/>
          <w:color w:val="000000" w:themeColor="text1"/>
        </w:rPr>
        <w:t>. However, two hemipterans</w:t>
      </w:r>
      <w:ins w:id="34" w:author="Microsoft Office User" w:date="2020-07-08T01:50:00Z">
        <w:r w:rsidR="00C773CF">
          <w:rPr>
            <w:rFonts w:cstheme="minorHAnsi"/>
            <w:color w:val="000000" w:themeColor="text1"/>
          </w:rPr>
          <w:t>,</w:t>
        </w:r>
      </w:ins>
      <w:del w:id="35" w:author="Microsoft Office User" w:date="2020-07-08T01:50:00Z">
        <w:r w:rsidR="00062DEB" w:rsidRPr="00043B9A" w:rsidDel="00C773CF">
          <w:rPr>
            <w:rFonts w:cstheme="minorHAnsi"/>
            <w:color w:val="000000" w:themeColor="text1"/>
          </w:rPr>
          <w:delText>:</w:delText>
        </w:r>
      </w:del>
      <w:r w:rsidR="00062DEB" w:rsidRPr="00043B9A">
        <w:rPr>
          <w:rFonts w:cstheme="minorHAnsi"/>
          <w:color w:val="000000" w:themeColor="text1"/>
        </w:rPr>
        <w:t xml:space="preserve"> </w:t>
      </w:r>
      <w:proofErr w:type="spellStart"/>
      <w:r w:rsidR="00062DEB" w:rsidRPr="00043B9A">
        <w:rPr>
          <w:rFonts w:cstheme="minorHAnsi"/>
          <w:i/>
          <w:iCs/>
          <w:color w:val="000000" w:themeColor="text1"/>
        </w:rPr>
        <w:t>Pseudococ</w:t>
      </w:r>
      <w:r w:rsidR="00062DEB" w:rsidRPr="00062DEB">
        <w:rPr>
          <w:rFonts w:cstheme="minorHAnsi"/>
          <w:i/>
          <w:iCs/>
        </w:rPr>
        <w:t>cus</w:t>
      </w:r>
      <w:proofErr w:type="spellEnd"/>
      <w:r w:rsidR="00062DEB" w:rsidRPr="00062DEB">
        <w:rPr>
          <w:rFonts w:cstheme="minorHAnsi"/>
          <w:i/>
          <w:iCs/>
        </w:rPr>
        <w:t xml:space="preserve"> </w:t>
      </w:r>
      <w:proofErr w:type="spellStart"/>
      <w:r w:rsidR="00062DEB" w:rsidRPr="00062DEB">
        <w:rPr>
          <w:rFonts w:cstheme="minorHAnsi"/>
          <w:i/>
          <w:iCs/>
        </w:rPr>
        <w:t>longispinus</w:t>
      </w:r>
      <w:proofErr w:type="spellEnd"/>
      <w:r w:rsidR="00062DEB" w:rsidRPr="00062DEB">
        <w:rPr>
          <w:rFonts w:cstheme="minorHAnsi"/>
        </w:rPr>
        <w:t xml:space="preserve"> and </w:t>
      </w:r>
      <w:proofErr w:type="spellStart"/>
      <w:r w:rsidR="00062DEB" w:rsidRPr="00062DEB">
        <w:rPr>
          <w:rFonts w:cstheme="minorHAnsi"/>
          <w:i/>
          <w:iCs/>
        </w:rPr>
        <w:t>Paracoccus</w:t>
      </w:r>
      <w:proofErr w:type="spellEnd"/>
      <w:r w:rsidR="00062DEB" w:rsidRPr="00062DEB">
        <w:rPr>
          <w:rFonts w:cstheme="minorHAnsi"/>
          <w:i/>
          <w:iCs/>
        </w:rPr>
        <w:t xml:space="preserve"> </w:t>
      </w:r>
      <w:proofErr w:type="spellStart"/>
      <w:r w:rsidR="00062DEB" w:rsidRPr="00062DEB">
        <w:rPr>
          <w:rFonts w:cstheme="minorHAnsi"/>
          <w:i/>
          <w:iCs/>
        </w:rPr>
        <w:t>marginatus</w:t>
      </w:r>
      <w:proofErr w:type="spellEnd"/>
      <w:ins w:id="36" w:author="Microsoft Office User" w:date="2020-07-08T01:50:00Z">
        <w:r w:rsidR="00C773CF">
          <w:rPr>
            <w:rFonts w:cstheme="minorHAnsi"/>
            <w:i/>
            <w:iCs/>
          </w:rPr>
          <w:t>,</w:t>
        </w:r>
      </w:ins>
      <w:r w:rsidR="00062DEB">
        <w:rPr>
          <w:rFonts w:cstheme="minorHAnsi"/>
        </w:rPr>
        <w:t xml:space="preserve"> </w:t>
      </w:r>
      <w:r w:rsidR="00596574">
        <w:rPr>
          <w:rFonts w:cstheme="minorHAnsi"/>
        </w:rPr>
        <w:t>both exhibited strikingly negative tip rate values (-3.3x10</w:t>
      </w:r>
      <w:r w:rsidR="00596574" w:rsidRPr="00596574">
        <w:rPr>
          <w:rFonts w:cstheme="minorHAnsi"/>
          <w:vertAlign w:val="superscript"/>
        </w:rPr>
        <w:t>-6</w:t>
      </w:r>
      <w:r w:rsidR="00596574">
        <w:rPr>
          <w:rFonts w:cstheme="minorHAnsi"/>
        </w:rPr>
        <w:t xml:space="preserve"> and -3.7x10</w:t>
      </w:r>
      <w:r w:rsidR="00596574" w:rsidRPr="00596574">
        <w:rPr>
          <w:rFonts w:cstheme="minorHAnsi"/>
          <w:vertAlign w:val="superscript"/>
        </w:rPr>
        <w:t>-6</w:t>
      </w:r>
      <w:r w:rsidR="00596574">
        <w:rPr>
          <w:rFonts w:cstheme="minorHAnsi"/>
        </w:rPr>
        <w:t xml:space="preserve"> respectively). </w:t>
      </w:r>
      <w:r w:rsidR="007934E1">
        <w:rPr>
          <w:rFonts w:cstheme="minorHAnsi"/>
        </w:rPr>
        <w:t xml:space="preserve">These two species also exhibited </w:t>
      </w:r>
      <w:ins w:id="37" w:author="Microsoft Office User" w:date="2020-07-08T00:00:00Z">
        <w:r w:rsidR="00C773CF">
          <w:rPr>
            <w:rFonts w:cstheme="minorHAnsi"/>
          </w:rPr>
          <w:t xml:space="preserve">a </w:t>
        </w:r>
      </w:ins>
      <w:r w:rsidR="007934E1">
        <w:rPr>
          <w:rFonts w:cstheme="minorHAnsi"/>
        </w:rPr>
        <w:t xml:space="preserve">considerably smaller genome size than is typical for hemipterans (average = 490 </w:t>
      </w:r>
      <w:proofErr w:type="spellStart"/>
      <w:r w:rsidR="007934E1">
        <w:rPr>
          <w:rFonts w:cstheme="minorHAnsi"/>
        </w:rPr>
        <w:t>Mbp</w:t>
      </w:r>
      <w:proofErr w:type="spellEnd"/>
      <w:r w:rsidR="007934E1">
        <w:rPr>
          <w:rFonts w:cstheme="minorHAnsi"/>
        </w:rPr>
        <w:t xml:space="preserve">) with a genome size of 285 </w:t>
      </w:r>
      <w:proofErr w:type="spellStart"/>
      <w:r w:rsidR="007934E1">
        <w:rPr>
          <w:rFonts w:cstheme="minorHAnsi"/>
        </w:rPr>
        <w:t>Mbp</w:t>
      </w:r>
      <w:proofErr w:type="spellEnd"/>
      <w:r w:rsidR="007934E1">
        <w:rPr>
          <w:rFonts w:cstheme="minorHAnsi"/>
        </w:rPr>
        <w:t xml:space="preserve"> for </w:t>
      </w:r>
      <w:proofErr w:type="spellStart"/>
      <w:r w:rsidR="007934E1" w:rsidRPr="00043B9A">
        <w:rPr>
          <w:rFonts w:cstheme="minorHAnsi"/>
          <w:i/>
          <w:iCs/>
          <w:color w:val="000000" w:themeColor="text1"/>
        </w:rPr>
        <w:t>Pseudococ</w:t>
      </w:r>
      <w:r w:rsidR="007934E1" w:rsidRPr="00062DEB">
        <w:rPr>
          <w:rFonts w:cstheme="minorHAnsi"/>
          <w:i/>
          <w:iCs/>
        </w:rPr>
        <w:t>cus</w:t>
      </w:r>
      <w:proofErr w:type="spellEnd"/>
      <w:r w:rsidR="007934E1" w:rsidRPr="00062DEB">
        <w:rPr>
          <w:rFonts w:cstheme="minorHAnsi"/>
          <w:i/>
          <w:iCs/>
        </w:rPr>
        <w:t xml:space="preserve"> </w:t>
      </w:r>
      <w:proofErr w:type="spellStart"/>
      <w:r w:rsidR="007934E1" w:rsidRPr="00062DEB">
        <w:rPr>
          <w:rFonts w:cstheme="minorHAnsi"/>
          <w:i/>
          <w:iCs/>
        </w:rPr>
        <w:t>longispinus</w:t>
      </w:r>
      <w:proofErr w:type="spellEnd"/>
      <w:r w:rsidR="007934E1" w:rsidRPr="00062DEB">
        <w:rPr>
          <w:rFonts w:cstheme="minorHAnsi"/>
        </w:rPr>
        <w:t xml:space="preserve"> </w:t>
      </w:r>
      <w:r w:rsidR="007934E1">
        <w:rPr>
          <w:rFonts w:cstheme="minorHAnsi"/>
        </w:rPr>
        <w:t xml:space="preserve">and 191 </w:t>
      </w:r>
      <w:proofErr w:type="spellStart"/>
      <w:r w:rsidR="007934E1">
        <w:rPr>
          <w:rFonts w:cstheme="minorHAnsi"/>
        </w:rPr>
        <w:t>Mbp</w:t>
      </w:r>
      <w:proofErr w:type="spellEnd"/>
      <w:r w:rsidR="007934E1">
        <w:rPr>
          <w:rFonts w:cstheme="minorHAnsi"/>
        </w:rPr>
        <w:t xml:space="preserve"> for </w:t>
      </w:r>
      <w:proofErr w:type="spellStart"/>
      <w:r w:rsidR="007934E1" w:rsidRPr="00062DEB">
        <w:rPr>
          <w:rFonts w:cstheme="minorHAnsi"/>
          <w:i/>
          <w:iCs/>
        </w:rPr>
        <w:t>Paracoccus</w:t>
      </w:r>
      <w:proofErr w:type="spellEnd"/>
      <w:r w:rsidR="007934E1" w:rsidRPr="00062DEB">
        <w:rPr>
          <w:rFonts w:cstheme="minorHAnsi"/>
          <w:i/>
          <w:iCs/>
        </w:rPr>
        <w:t xml:space="preserve"> </w:t>
      </w:r>
      <w:proofErr w:type="spellStart"/>
      <w:r w:rsidR="007934E1" w:rsidRPr="00062DEB">
        <w:rPr>
          <w:rFonts w:cstheme="minorHAnsi"/>
          <w:i/>
          <w:iCs/>
        </w:rPr>
        <w:t>marginatus</w:t>
      </w:r>
      <w:proofErr w:type="spellEnd"/>
      <w:r w:rsidR="007934E1">
        <w:rPr>
          <w:rFonts w:cstheme="minorHAnsi"/>
        </w:rPr>
        <w:t>.</w:t>
      </w:r>
      <w:r w:rsidR="00993248">
        <w:rPr>
          <w:rFonts w:cstheme="minorHAnsi"/>
        </w:rPr>
        <w:t xml:space="preserve"> </w:t>
      </w:r>
    </w:p>
    <w:p w14:paraId="1893545E" w14:textId="77777777" w:rsidR="006D197C" w:rsidRDefault="006D197C" w:rsidP="006D197C">
      <w:pPr>
        <w:rPr>
          <w:rFonts w:cstheme="minorHAnsi"/>
          <w:b/>
        </w:rPr>
      </w:pPr>
    </w:p>
    <w:p w14:paraId="7398C1C1" w14:textId="3C912760" w:rsidR="006D197C" w:rsidRPr="001032B8" w:rsidRDefault="006D197C" w:rsidP="006D197C">
      <w:pPr>
        <w:rPr>
          <w:rFonts w:cstheme="minorHAnsi"/>
          <w:b/>
        </w:rPr>
      </w:pPr>
      <w:r w:rsidRPr="001032B8">
        <w:rPr>
          <w:rFonts w:cstheme="minorHAnsi"/>
          <w:b/>
          <w:i/>
          <w:iCs/>
        </w:rPr>
        <w:t>Comparative analyses</w:t>
      </w:r>
    </w:p>
    <w:p w14:paraId="1D629A0A" w14:textId="7869CDAA" w:rsidR="00134894" w:rsidRDefault="00302C5B" w:rsidP="00062DEB">
      <w:pPr>
        <w:rPr>
          <w:rFonts w:cstheme="minorHAnsi"/>
        </w:rPr>
      </w:pPr>
      <w:r w:rsidRPr="00302C5B">
        <w:rPr>
          <w:rFonts w:cstheme="minorHAnsi"/>
          <w:i/>
          <w:iCs/>
        </w:rPr>
        <w:t>Order</w:t>
      </w:r>
      <w:r>
        <w:rPr>
          <w:rFonts w:cstheme="minorHAnsi"/>
          <w:i/>
          <w:iCs/>
        </w:rPr>
        <w:t>:</w:t>
      </w:r>
      <w:r>
        <w:rPr>
          <w:rFonts w:cstheme="minorHAnsi"/>
        </w:rPr>
        <w:t xml:space="preserve"> We first tested whether different orders of insects had different </w:t>
      </w:r>
      <w:r w:rsidR="00C71454">
        <w:rPr>
          <w:rFonts w:cstheme="minorHAnsi"/>
        </w:rPr>
        <w:t>microsatellite content using</w:t>
      </w:r>
      <w:r>
        <w:rPr>
          <w:rFonts w:cstheme="minorHAnsi"/>
        </w:rPr>
        <w:t xml:space="preserve"> both a standard and a phylogenetically corrected ANOVA</w:t>
      </w:r>
      <w:r w:rsidR="00C71454">
        <w:rPr>
          <w:rFonts w:cstheme="minorHAnsi"/>
        </w:rPr>
        <w:t>. The</w:t>
      </w:r>
      <w:r>
        <w:rPr>
          <w:rFonts w:cstheme="minorHAnsi"/>
        </w:rPr>
        <w:t xml:space="preserve"> </w:t>
      </w:r>
      <w:r w:rsidR="00C71454">
        <w:rPr>
          <w:rFonts w:cstheme="minorHAnsi"/>
        </w:rPr>
        <w:t>response variables were the raw count of bp of each microsatellite type (2-6mer)</w:t>
      </w:r>
      <w:r w:rsidR="008A3DE4">
        <w:rPr>
          <w:rFonts w:cstheme="minorHAnsi"/>
        </w:rPr>
        <w:t>,</w:t>
      </w:r>
      <w:r w:rsidR="00C71454">
        <w:rPr>
          <w:rFonts w:cstheme="minorHAnsi"/>
        </w:rPr>
        <w:t xml:space="preserve"> the total sum of all microsatellites</w:t>
      </w:r>
      <w:r w:rsidR="008A3DE4">
        <w:rPr>
          <w:rFonts w:cstheme="minorHAnsi"/>
        </w:rPr>
        <w:t>,</w:t>
      </w:r>
      <w:r w:rsidR="00C71454">
        <w:rPr>
          <w:rFonts w:cstheme="minorHAnsi"/>
        </w:rPr>
        <w:t xml:space="preserve"> and </w:t>
      </w:r>
      <w:r w:rsidR="008A3DE4">
        <w:rPr>
          <w:rFonts w:cstheme="minorHAnsi"/>
        </w:rPr>
        <w:t>t</w:t>
      </w:r>
      <w:r w:rsidR="00C71454">
        <w:rPr>
          <w:rFonts w:cstheme="minorHAnsi"/>
        </w:rPr>
        <w:t xml:space="preserve">he proportion of the genome that is composed of microsatellite content. This </w:t>
      </w:r>
      <w:r w:rsidR="008A3DE4">
        <w:rPr>
          <w:rFonts w:cstheme="minorHAnsi"/>
        </w:rPr>
        <w:t xml:space="preserve">proportion </w:t>
      </w:r>
      <w:r w:rsidR="00C71454">
        <w:rPr>
          <w:rFonts w:cstheme="minorHAnsi"/>
        </w:rPr>
        <w:t xml:space="preserve">was calculated by taking the </w:t>
      </w:r>
      <w:r w:rsidR="008A3DE4">
        <w:rPr>
          <w:rFonts w:cstheme="minorHAnsi"/>
        </w:rPr>
        <w:t xml:space="preserve">total </w:t>
      </w:r>
      <w:r w:rsidR="00C71454">
        <w:rPr>
          <w:rFonts w:cstheme="minorHAnsi"/>
        </w:rPr>
        <w:t xml:space="preserve">raw microsatellite content divided by the assembly size. While we found that standard ANOVAs returned significant results for </w:t>
      </w:r>
      <w:r w:rsidR="008A3DE4">
        <w:rPr>
          <w:rFonts w:cstheme="minorHAnsi"/>
        </w:rPr>
        <w:t xml:space="preserve">six of the seven response variables none of these were significant after correction for phylogenetic history </w:t>
      </w:r>
      <w:r w:rsidR="008A3DE4" w:rsidRPr="008A3DE4">
        <w:rPr>
          <w:rFonts w:cstheme="minorHAnsi"/>
          <w:highlight w:val="yellow"/>
        </w:rPr>
        <w:t xml:space="preserve">(Supplemental </w:t>
      </w:r>
      <w:r w:rsidR="008A3DE4" w:rsidRPr="008A3DE4">
        <w:rPr>
          <w:rFonts w:cstheme="minorHAnsi"/>
          <w:highlight w:val="yellow"/>
        </w:rPr>
        <w:lastRenderedPageBreak/>
        <w:t>Table 4)</w:t>
      </w:r>
      <w:r w:rsidR="008A3DE4">
        <w:rPr>
          <w:rFonts w:cstheme="minorHAnsi"/>
        </w:rPr>
        <w:t xml:space="preserve">. This result is not unexpected when we examine the distribution of microsatellite proportions plotted in </w:t>
      </w:r>
      <w:r w:rsidR="00D046A1">
        <w:rPr>
          <w:rFonts w:cstheme="minorHAnsi"/>
          <w:highlight w:val="yellow"/>
        </w:rPr>
        <w:t>F</w:t>
      </w:r>
      <w:r w:rsidR="008A3DE4" w:rsidRPr="008A3DE4">
        <w:rPr>
          <w:rFonts w:cstheme="minorHAnsi"/>
          <w:highlight w:val="yellow"/>
        </w:rPr>
        <w:t>igure 2B</w:t>
      </w:r>
      <w:r w:rsidR="008A3DE4">
        <w:rPr>
          <w:rFonts w:cstheme="minorHAnsi"/>
        </w:rPr>
        <w:t>.</w:t>
      </w:r>
    </w:p>
    <w:p w14:paraId="1C087DCB" w14:textId="77777777" w:rsidR="00C71454" w:rsidRPr="00302C5B" w:rsidRDefault="00C71454" w:rsidP="00062DEB">
      <w:pPr>
        <w:rPr>
          <w:rFonts w:cstheme="minorHAnsi"/>
        </w:rPr>
      </w:pPr>
    </w:p>
    <w:p w14:paraId="0EF97221" w14:textId="576ACB62" w:rsidR="00302C5B" w:rsidRDefault="00302C5B" w:rsidP="00302C5B">
      <w:pPr>
        <w:rPr>
          <w:rFonts w:cstheme="minorHAnsi"/>
        </w:rPr>
      </w:pPr>
      <w:r w:rsidRPr="00F20461">
        <w:rPr>
          <w:rFonts w:cstheme="minorHAnsi"/>
          <w:i/>
        </w:rPr>
        <w:t>Centromere Type</w:t>
      </w:r>
      <w:r>
        <w:rPr>
          <w:rFonts w:cstheme="minorHAnsi"/>
        </w:rPr>
        <w:t xml:space="preserve">: </w:t>
      </w:r>
      <w:del w:id="38" w:author="Microsoft Office User" w:date="2020-07-08T00:56:00Z">
        <w:r w:rsidDel="00C773CF">
          <w:rPr>
            <w:rFonts w:cstheme="minorHAnsi"/>
          </w:rPr>
          <w:delText xml:space="preserve">Monocentric chromosomes will have a single region that functions as a centromere, while holocentric chromosomes will have centromere function spread across the entire length of the chromosome. </w:delText>
        </w:r>
      </w:del>
      <w:r>
        <w:rPr>
          <w:rFonts w:cstheme="minorHAnsi"/>
        </w:rPr>
        <w:t>We reasoned that due to the repetitive nature of centromeric sequences</w:t>
      </w:r>
      <w:ins w:id="39" w:author="Microsoft Office User" w:date="2020-07-08T00:56:00Z">
        <w:r w:rsidR="00C773CF">
          <w:rPr>
            <w:rFonts w:cstheme="minorHAnsi"/>
          </w:rPr>
          <w:t>,</w:t>
        </w:r>
      </w:ins>
      <w:del w:id="40" w:author="Microsoft Office User" w:date="2020-07-08T00:56:00Z">
        <w:r w:rsidDel="00C773CF">
          <w:rPr>
            <w:rFonts w:cstheme="minorHAnsi"/>
          </w:rPr>
          <w:delText xml:space="preserve"> that</w:delText>
        </w:r>
      </w:del>
      <w:r>
        <w:rPr>
          <w:rFonts w:cstheme="minorHAnsi"/>
        </w:rPr>
        <w:t xml:space="preserve"> species with different centromere types may have distinct tempos and modes of evolution. Using stochastic maps of centromere type evolution, we performed a censored rate test to determine if rates of microsatellite evolution were significantly different in lineages with these two types of centromeres. Out of the 100 posterior distribution trees, 99 favored a two-rate model. The rate estimates for microsatellite evolution were higher in lineages with monocentric chromosomes for all trees including the one tree that did not support a two-rate model as significantly better (</w:t>
      </w:r>
      <w:r w:rsidRPr="00FD079F">
        <w:rPr>
          <w:rFonts w:cstheme="minorHAnsi"/>
          <w:highlight w:val="yellow"/>
        </w:rPr>
        <w:t>Figure 3</w:t>
      </w:r>
      <w:r w:rsidR="008A3DE4">
        <w:rPr>
          <w:rFonts w:cstheme="minorHAnsi"/>
        </w:rPr>
        <w:t>A</w:t>
      </w:r>
      <w:r>
        <w:rPr>
          <w:rFonts w:cstheme="minorHAnsi"/>
        </w:rPr>
        <w:t xml:space="preserve">). </w:t>
      </w:r>
      <w:r w:rsidRPr="00CD2AD0">
        <w:rPr>
          <w:rFonts w:cstheme="minorHAnsi"/>
        </w:rPr>
        <w:t xml:space="preserve">We also </w:t>
      </w:r>
      <w:r>
        <w:rPr>
          <w:rFonts w:cstheme="minorHAnsi"/>
        </w:rPr>
        <w:t xml:space="preserve">compared the mean microsatellite </w:t>
      </w:r>
      <w:r w:rsidRPr="006A08B5">
        <w:rPr>
          <w:rFonts w:cstheme="minorHAnsi"/>
        </w:rPr>
        <w:t xml:space="preserve">content </w:t>
      </w:r>
      <w:r w:rsidR="008A3DE4">
        <w:rPr>
          <w:rFonts w:cstheme="minorHAnsi"/>
        </w:rPr>
        <w:t>(2-6mer and total content) of lineages</w:t>
      </w:r>
      <w:r>
        <w:rPr>
          <w:rFonts w:cstheme="minorHAnsi"/>
        </w:rPr>
        <w:t xml:space="preserve"> with monocentric and holocentric chromosomes using a standard </w:t>
      </w:r>
      <w:r w:rsidR="008A3DE4">
        <w:rPr>
          <w:rFonts w:cstheme="minorHAnsi"/>
        </w:rPr>
        <w:t xml:space="preserve">and phylogenetically </w:t>
      </w:r>
      <w:r w:rsidR="001032B8">
        <w:rPr>
          <w:rFonts w:cstheme="minorHAnsi"/>
        </w:rPr>
        <w:t xml:space="preserve">corrected </w:t>
      </w:r>
      <w:r>
        <w:rPr>
          <w:rFonts w:cstheme="minorHAnsi"/>
        </w:rPr>
        <w:t>ANOVA (</w:t>
      </w:r>
      <w:r w:rsidRPr="006A08B5">
        <w:rPr>
          <w:rFonts w:cstheme="minorHAnsi"/>
          <w:highlight w:val="yellow"/>
        </w:rPr>
        <w:t>Figure 3</w:t>
      </w:r>
      <w:r w:rsidR="008A3DE4">
        <w:rPr>
          <w:rFonts w:cstheme="minorHAnsi"/>
        </w:rPr>
        <w:t>B</w:t>
      </w:r>
      <w:r>
        <w:rPr>
          <w:rFonts w:cstheme="minorHAnsi"/>
        </w:rPr>
        <w:t xml:space="preserve">). In no cases were monocentric and holocentric </w:t>
      </w:r>
      <w:r w:rsidR="008A3DE4">
        <w:rPr>
          <w:rFonts w:cstheme="minorHAnsi"/>
        </w:rPr>
        <w:t>lineages</w:t>
      </w:r>
      <w:r>
        <w:rPr>
          <w:rFonts w:cstheme="minorHAnsi"/>
        </w:rPr>
        <w:t xml:space="preserve"> significantly different </w:t>
      </w:r>
      <w:r w:rsidRPr="00D86EE4">
        <w:rPr>
          <w:rFonts w:cstheme="minorHAnsi"/>
        </w:rPr>
        <w:t>(</w:t>
      </w:r>
      <w:r w:rsidRPr="00EC4DA5">
        <w:rPr>
          <w:rFonts w:cstheme="minorHAnsi"/>
          <w:highlight w:val="yellow"/>
        </w:rPr>
        <w:t>Supplemental Table 4</w:t>
      </w:r>
      <w:r w:rsidRPr="00D86EE4">
        <w:rPr>
          <w:rFonts w:cstheme="minorHAnsi"/>
        </w:rPr>
        <w:t>).</w:t>
      </w:r>
      <w:r>
        <w:rPr>
          <w:rFonts w:cstheme="minorHAnsi"/>
        </w:rPr>
        <w:t xml:space="preserve"> </w:t>
      </w:r>
    </w:p>
    <w:p w14:paraId="47568626" w14:textId="65E2A26C" w:rsidR="00134894" w:rsidRDefault="00134894" w:rsidP="00062DEB">
      <w:pPr>
        <w:rPr>
          <w:rFonts w:cstheme="minorHAnsi"/>
        </w:rPr>
      </w:pPr>
    </w:p>
    <w:p w14:paraId="7A5A409C" w14:textId="6B09ED95" w:rsidR="009E522B" w:rsidRDefault="00302C5B">
      <w:pPr>
        <w:rPr>
          <w:rFonts w:cstheme="minorHAnsi"/>
        </w:rPr>
      </w:pPr>
      <w:r w:rsidRPr="00FD079F">
        <w:rPr>
          <w:rFonts w:cstheme="minorHAnsi"/>
          <w:i/>
        </w:rPr>
        <w:t>Chromosome Number and Genome Size</w:t>
      </w:r>
      <w:r>
        <w:rPr>
          <w:rFonts w:cstheme="minorHAnsi"/>
        </w:rPr>
        <w:t>:</w:t>
      </w:r>
      <w:ins w:id="41" w:author="Microsoft Office User" w:date="2020-07-08T00:54:00Z">
        <w:r w:rsidR="00C773CF">
          <w:rPr>
            <w:rFonts w:cstheme="minorHAnsi"/>
          </w:rPr>
          <w:t xml:space="preserve"> </w:t>
        </w:r>
      </w:ins>
      <w:del w:id="42" w:author="Microsoft Office User" w:date="2020-07-08T00:54:00Z">
        <w:r w:rsidDel="00C773CF">
          <w:rPr>
            <w:rFonts w:cstheme="minorHAnsi"/>
          </w:rPr>
          <w:delText xml:space="preserve"> We also investigated the relationship </w:delText>
        </w:r>
      </w:del>
      <w:del w:id="43" w:author="Microsoft Office User" w:date="2020-07-08T00:02:00Z">
        <w:r w:rsidDel="00C773CF">
          <w:rPr>
            <w:rFonts w:cstheme="minorHAnsi"/>
          </w:rPr>
          <w:delText>of</w:delText>
        </w:r>
      </w:del>
      <w:del w:id="44" w:author="Microsoft Office User" w:date="2020-07-08T00:54:00Z">
        <w:r w:rsidDel="00C773CF">
          <w:rPr>
            <w:rFonts w:cstheme="minorHAnsi"/>
          </w:rPr>
          <w:delText xml:space="preserve"> chromosome number and genome size to rates of microsatellite evolution and content. </w:delText>
        </w:r>
      </w:del>
      <w:r>
        <w:rPr>
          <w:rFonts w:cstheme="minorHAnsi"/>
        </w:rPr>
        <w:t xml:space="preserve">To test for a </w:t>
      </w:r>
      <w:r w:rsidR="001032B8">
        <w:rPr>
          <w:rFonts w:cstheme="minorHAnsi"/>
        </w:rPr>
        <w:t>contingency</w:t>
      </w:r>
      <w:r>
        <w:rPr>
          <w:rFonts w:cstheme="minorHAnsi"/>
        </w:rPr>
        <w:t xml:space="preserve"> between these traits we fit linear models where chromosome number or genome size were predictor variables and </w:t>
      </w:r>
      <w:r w:rsidR="001032B8">
        <w:rPr>
          <w:rFonts w:cstheme="minorHAnsi"/>
        </w:rPr>
        <w:t>tip rates of microsatellite</w:t>
      </w:r>
      <w:r>
        <w:rPr>
          <w:rFonts w:cstheme="minorHAnsi"/>
        </w:rPr>
        <w:t xml:space="preserve"> evolution or microsatellite content were response variables; in all cases</w:t>
      </w:r>
      <w:ins w:id="45" w:author="Microsoft Office User" w:date="2020-07-08T00:03:00Z">
        <w:r w:rsidR="00C773CF">
          <w:rPr>
            <w:rFonts w:cstheme="minorHAnsi"/>
          </w:rPr>
          <w:t>,</w:t>
        </w:r>
      </w:ins>
      <w:r>
        <w:rPr>
          <w:rFonts w:cstheme="minorHAnsi"/>
        </w:rPr>
        <w:t xml:space="preserve"> linear models were fit while correcting for phylogeny. We found no significant relationship between chromosome number and rates of microsatellite evolution (</w:t>
      </w:r>
      <w:r w:rsidRPr="00FD079F">
        <w:rPr>
          <w:rFonts w:cstheme="minorHAnsi"/>
          <w:highlight w:val="yellow"/>
        </w:rPr>
        <w:t>Figure 3c</w:t>
      </w:r>
      <w:r>
        <w:rPr>
          <w:rFonts w:cstheme="minorHAnsi"/>
        </w:rPr>
        <w:t>) or microsatellite content (</w:t>
      </w:r>
      <w:r w:rsidRPr="00FD079F">
        <w:rPr>
          <w:rFonts w:cstheme="minorHAnsi"/>
          <w:highlight w:val="yellow"/>
        </w:rPr>
        <w:t>Figure 3d</w:t>
      </w:r>
      <w:r>
        <w:rPr>
          <w:rFonts w:cstheme="minorHAnsi"/>
        </w:rPr>
        <w:t>). In contrast, when we tested genome size as the predictor variable for microsatellite content 96 of 100 phylogenies produced a significant result (</w:t>
      </w:r>
      <w:r w:rsidRPr="00FD079F">
        <w:rPr>
          <w:rFonts w:cstheme="minorHAnsi"/>
          <w:highlight w:val="yellow"/>
        </w:rPr>
        <w:t>Figure 4a</w:t>
      </w:r>
      <w:r>
        <w:rPr>
          <w:rFonts w:cstheme="minorHAnsi"/>
        </w:rPr>
        <w:t>).</w:t>
      </w:r>
      <w:r w:rsidR="001032B8">
        <w:rPr>
          <w:rFonts w:cstheme="minorHAnsi"/>
        </w:rPr>
        <w:t xml:space="preserve"> </w:t>
      </w:r>
      <w:r>
        <w:rPr>
          <w:rFonts w:cstheme="minorHAnsi"/>
        </w:rPr>
        <w:t>For 99 of the models</w:t>
      </w:r>
      <w:ins w:id="46" w:author="Microsoft Office User" w:date="2020-07-08T00:04:00Z">
        <w:r w:rsidR="00C773CF">
          <w:rPr>
            <w:rFonts w:cstheme="minorHAnsi"/>
          </w:rPr>
          <w:t>,</w:t>
        </w:r>
      </w:ins>
      <w:r>
        <w:rPr>
          <w:rFonts w:cstheme="minorHAnsi"/>
        </w:rPr>
        <w:t xml:space="preserve"> the slope of this relationship is positive indicating increased genome size is associate with increased microsatellite content. Likewise, when the response variable was rate of microsatellite evolution 94 out of 100 trees produced a significant result (</w:t>
      </w:r>
      <w:r w:rsidRPr="008E2AA0">
        <w:rPr>
          <w:rFonts w:cstheme="minorHAnsi"/>
          <w:highlight w:val="yellow"/>
        </w:rPr>
        <w:t>Figure 4b</w:t>
      </w:r>
      <w:r>
        <w:rPr>
          <w:rFonts w:cstheme="minorHAnsi"/>
        </w:rPr>
        <w:t>). However, in this case</w:t>
      </w:r>
      <w:ins w:id="47" w:author="Microsoft Office User" w:date="2020-07-08T00:04:00Z">
        <w:r w:rsidR="00C773CF">
          <w:rPr>
            <w:rFonts w:cstheme="minorHAnsi"/>
          </w:rPr>
          <w:t>,</w:t>
        </w:r>
      </w:ins>
      <w:r>
        <w:rPr>
          <w:rFonts w:cstheme="minorHAnsi"/>
        </w:rPr>
        <w:t xml:space="preserve"> the increased genome size was associated with a very small decrease in </w:t>
      </w:r>
      <w:ins w:id="48" w:author="Microsoft Office User" w:date="2020-07-08T00:04:00Z">
        <w:r w:rsidR="00C773CF">
          <w:rPr>
            <w:rFonts w:cstheme="minorHAnsi"/>
          </w:rPr>
          <w:t xml:space="preserve">the </w:t>
        </w:r>
      </w:ins>
      <w:r>
        <w:rPr>
          <w:rFonts w:cstheme="minorHAnsi"/>
        </w:rPr>
        <w:t>rate of microsatellite evolution in 84 of the 100 trees.</w:t>
      </w:r>
    </w:p>
    <w:p w14:paraId="2DDE7BC5" w14:textId="2E8AFF2D" w:rsidR="00464630" w:rsidRPr="009B5E54" w:rsidRDefault="00464630">
      <w:pPr>
        <w:rPr>
          <w:rFonts w:cstheme="minorHAnsi"/>
        </w:rPr>
      </w:pPr>
    </w:p>
    <w:p w14:paraId="72FC1B2F" w14:textId="62853362" w:rsidR="000F66FA" w:rsidRPr="001032B8" w:rsidRDefault="00464630">
      <w:pPr>
        <w:rPr>
          <w:rFonts w:cstheme="minorHAnsi"/>
          <w:b/>
          <w:sz w:val="28"/>
          <w:szCs w:val="28"/>
        </w:rPr>
      </w:pPr>
      <w:r w:rsidRPr="001032B8">
        <w:rPr>
          <w:rFonts w:cstheme="minorHAnsi"/>
          <w:b/>
          <w:sz w:val="28"/>
          <w:szCs w:val="28"/>
        </w:rPr>
        <w:t>Discussion</w:t>
      </w:r>
    </w:p>
    <w:p w14:paraId="2B1114A3" w14:textId="77777777" w:rsidR="00FD079F" w:rsidRPr="00FD079F" w:rsidRDefault="00FD079F">
      <w:pPr>
        <w:rPr>
          <w:rFonts w:cstheme="minorHAnsi"/>
          <w:b/>
        </w:rPr>
      </w:pPr>
    </w:p>
    <w:p w14:paraId="02A5AA17" w14:textId="0CA94E83" w:rsidR="00641A5A" w:rsidRDefault="000F66FA">
      <w:pPr>
        <w:rPr>
          <w:rFonts w:cstheme="minorHAnsi"/>
        </w:rPr>
      </w:pPr>
      <w:r>
        <w:rPr>
          <w:rFonts w:cstheme="minorHAnsi"/>
        </w:rPr>
        <w:t>While</w:t>
      </w:r>
      <w:r w:rsidR="00D86EE4">
        <w:rPr>
          <w:rFonts w:cstheme="minorHAnsi"/>
        </w:rPr>
        <w:t xml:space="preserve"> most</w:t>
      </w:r>
      <w:r>
        <w:rPr>
          <w:rFonts w:cstheme="minorHAnsi"/>
        </w:rPr>
        <w:t xml:space="preserve"> other studies have focused on microsatellite content and rates</w:t>
      </w:r>
      <w:r w:rsidR="00D86EE4">
        <w:rPr>
          <w:rFonts w:cstheme="minorHAnsi"/>
        </w:rPr>
        <w:t xml:space="preserve"> of evolution</w:t>
      </w:r>
      <w:r>
        <w:rPr>
          <w:rFonts w:cstheme="minorHAnsi"/>
        </w:rPr>
        <w:t xml:space="preserve"> across specific taxa, we have </w:t>
      </w:r>
      <w:r w:rsidR="005841CF">
        <w:rPr>
          <w:rFonts w:cstheme="minorHAnsi"/>
        </w:rPr>
        <w:t>investigated</w:t>
      </w:r>
      <w:r w:rsidR="00105EE9">
        <w:rPr>
          <w:rFonts w:cstheme="minorHAnsi"/>
        </w:rPr>
        <w:t xml:space="preserve"> </w:t>
      </w:r>
      <w:r>
        <w:rPr>
          <w:rFonts w:cstheme="minorHAnsi"/>
        </w:rPr>
        <w:t xml:space="preserve">several possible predictors that may account for different microsatellite dynamics among </w:t>
      </w:r>
      <w:r w:rsidR="00ED6101">
        <w:rPr>
          <w:rFonts w:cstheme="minorHAnsi"/>
        </w:rPr>
        <w:t>orders of insects</w:t>
      </w:r>
      <w:r>
        <w:rPr>
          <w:rFonts w:cstheme="minorHAnsi"/>
        </w:rPr>
        <w:t xml:space="preserve">. We investigated the impact </w:t>
      </w:r>
      <w:r w:rsidRPr="00D046A1">
        <w:rPr>
          <w:rFonts w:cstheme="minorHAnsi"/>
        </w:rPr>
        <w:t xml:space="preserve">of </w:t>
      </w:r>
      <w:r w:rsidRPr="00A426E8">
        <w:rPr>
          <w:rFonts w:cstheme="minorHAnsi"/>
        </w:rPr>
        <w:t>chromosome number</w:t>
      </w:r>
      <w:r w:rsidRPr="00D046A1">
        <w:rPr>
          <w:rFonts w:cstheme="minorHAnsi"/>
        </w:rPr>
        <w:t xml:space="preserve">, </w:t>
      </w:r>
      <w:r w:rsidRPr="00A426E8">
        <w:rPr>
          <w:rFonts w:cstheme="minorHAnsi"/>
        </w:rPr>
        <w:t>centromere type</w:t>
      </w:r>
      <w:r>
        <w:rPr>
          <w:rFonts w:cstheme="minorHAnsi"/>
        </w:rPr>
        <w:t xml:space="preserve">, </w:t>
      </w:r>
      <w:r w:rsidR="00501804">
        <w:rPr>
          <w:rFonts w:cstheme="minorHAnsi"/>
        </w:rPr>
        <w:t xml:space="preserve">and </w:t>
      </w:r>
      <w:r w:rsidRPr="00A426E8">
        <w:rPr>
          <w:rFonts w:cstheme="minorHAnsi"/>
        </w:rPr>
        <w:t>genome size</w:t>
      </w:r>
      <w:r w:rsidR="00501804">
        <w:rPr>
          <w:rFonts w:cstheme="minorHAnsi"/>
        </w:rPr>
        <w:t xml:space="preserve"> </w:t>
      </w:r>
      <w:r>
        <w:rPr>
          <w:rFonts w:cstheme="minorHAnsi"/>
        </w:rPr>
        <w:t>on microsatellite content</w:t>
      </w:r>
      <w:r w:rsidR="003D727D">
        <w:rPr>
          <w:rFonts w:cstheme="minorHAnsi"/>
        </w:rPr>
        <w:t xml:space="preserve"> and rates of evolution</w:t>
      </w:r>
      <w:r>
        <w:rPr>
          <w:rFonts w:cstheme="minorHAnsi"/>
        </w:rPr>
        <w:t>. We find significant</w:t>
      </w:r>
      <w:r w:rsidR="00C95CE2">
        <w:rPr>
          <w:rFonts w:cstheme="minorHAnsi"/>
        </w:rPr>
        <w:t xml:space="preserve"> differences in the microsatellite content among taxa</w:t>
      </w:r>
      <w:ins w:id="49" w:author="Microsoft Office User" w:date="2020-07-08T00:53:00Z">
        <w:r w:rsidR="00C773CF">
          <w:rPr>
            <w:rFonts w:cstheme="minorHAnsi"/>
          </w:rPr>
          <w:t>,</w:t>
        </w:r>
      </w:ins>
      <w:r w:rsidR="00C95CE2">
        <w:rPr>
          <w:rFonts w:cstheme="minorHAnsi"/>
        </w:rPr>
        <w:t xml:space="preserve"> </w:t>
      </w:r>
      <w:del w:id="50" w:author="Microsoft Office User" w:date="2020-07-08T00:53:00Z">
        <w:r w:rsidR="00C95CE2" w:rsidDel="00C773CF">
          <w:rPr>
            <w:rFonts w:cstheme="minorHAnsi"/>
          </w:rPr>
          <w:delText>(</w:delText>
        </w:r>
      </w:del>
      <w:r w:rsidR="00C95CE2">
        <w:rPr>
          <w:rFonts w:cstheme="minorHAnsi"/>
        </w:rPr>
        <w:t>even those closely related</w:t>
      </w:r>
      <w:del w:id="51" w:author="Microsoft Office User" w:date="2020-07-08T00:53:00Z">
        <w:r w:rsidR="00C95CE2" w:rsidDel="00C773CF">
          <w:rPr>
            <w:rFonts w:cstheme="minorHAnsi"/>
          </w:rPr>
          <w:delText>)</w:delText>
        </w:r>
      </w:del>
      <w:r>
        <w:rPr>
          <w:rFonts w:cstheme="minorHAnsi"/>
        </w:rPr>
        <w:t xml:space="preserve">. </w:t>
      </w:r>
      <w:r w:rsidR="00501804">
        <w:rPr>
          <w:rFonts w:cstheme="minorHAnsi"/>
        </w:rPr>
        <w:t>We also find that across all sequenced genomes microsatellite content scales with genome size. Finally</w:t>
      </w:r>
      <w:r w:rsidR="00A66F57">
        <w:rPr>
          <w:rFonts w:cstheme="minorHAnsi"/>
        </w:rPr>
        <w:t>,</w:t>
      </w:r>
      <w:r>
        <w:rPr>
          <w:rFonts w:cstheme="minorHAnsi"/>
        </w:rPr>
        <w:t xml:space="preserve"> we show that species with </w:t>
      </w:r>
      <w:r w:rsidR="00501804">
        <w:rPr>
          <w:rFonts w:cstheme="minorHAnsi"/>
        </w:rPr>
        <w:t>monocentric chromosomes have s</w:t>
      </w:r>
      <w:r>
        <w:rPr>
          <w:rFonts w:cstheme="minorHAnsi"/>
        </w:rPr>
        <w:t xml:space="preserve">ignificantly </w:t>
      </w:r>
      <w:r w:rsidR="00501804">
        <w:rPr>
          <w:rFonts w:cstheme="minorHAnsi"/>
        </w:rPr>
        <w:t>higher</w:t>
      </w:r>
      <w:r>
        <w:rPr>
          <w:rFonts w:cstheme="minorHAnsi"/>
        </w:rPr>
        <w:t xml:space="preserve"> rates of microsatellite evolution.</w:t>
      </w:r>
    </w:p>
    <w:p w14:paraId="3501BEF2" w14:textId="2B1BE014" w:rsidR="003D727D" w:rsidRDefault="003D727D">
      <w:pPr>
        <w:rPr>
          <w:rFonts w:cstheme="minorHAnsi"/>
        </w:rPr>
      </w:pPr>
    </w:p>
    <w:p w14:paraId="4F898FA3" w14:textId="43DCE7C3" w:rsidR="003D727D" w:rsidRDefault="003D727D">
      <w:pPr>
        <w:rPr>
          <w:rFonts w:cstheme="minorHAnsi"/>
        </w:rPr>
      </w:pPr>
      <w:r w:rsidRPr="00FD079F">
        <w:rPr>
          <w:rFonts w:cstheme="minorHAnsi"/>
          <w:bCs/>
          <w:i/>
        </w:rPr>
        <w:t>The impacts of genome assembly quality:</w:t>
      </w:r>
      <w:r w:rsidR="00434733">
        <w:rPr>
          <w:rFonts w:cstheme="minorHAnsi"/>
        </w:rPr>
        <w:t xml:space="preserve"> </w:t>
      </w:r>
      <w:r>
        <w:rPr>
          <w:rFonts w:cstheme="minorHAnsi"/>
        </w:rPr>
        <w:t xml:space="preserve">One of our initial </w:t>
      </w:r>
      <w:r w:rsidR="00501804">
        <w:rPr>
          <w:rFonts w:cstheme="minorHAnsi"/>
        </w:rPr>
        <w:t>questions</w:t>
      </w:r>
      <w:r>
        <w:rPr>
          <w:rFonts w:cstheme="minorHAnsi"/>
        </w:rPr>
        <w:t xml:space="preserve"> in using genome assemblies to understand microsatellite evolution was the potential impact of assembly quality on downstream analyses. We addressed this </w:t>
      </w:r>
      <w:r w:rsidR="00501804">
        <w:rPr>
          <w:rFonts w:cstheme="minorHAnsi"/>
        </w:rPr>
        <w:t>question</w:t>
      </w:r>
      <w:r>
        <w:rPr>
          <w:rFonts w:cstheme="minorHAnsi"/>
        </w:rPr>
        <w:t xml:space="preserve"> using two datasets. First, we analyzed data from a previous microsatellite stud</w:t>
      </w:r>
      <w:r w:rsidR="00105EE9">
        <w:rPr>
          <w:rFonts w:cstheme="minorHAnsi"/>
        </w:rPr>
        <w:t>y</w:t>
      </w:r>
      <w:r>
        <w:rPr>
          <w:rFonts w:cstheme="minorHAnsi"/>
        </w:rPr>
        <w:t xml:space="preserve"> using vertebrate genomes</w:t>
      </w:r>
      <w:r w:rsidR="00ED6101">
        <w:rPr>
          <w:rFonts w:cstheme="minorHAnsi"/>
        </w:rPr>
        <w:t xml:space="preserve"> </w:t>
      </w:r>
      <w:r w:rsidR="00ED6101">
        <w:rPr>
          <w:rFonts w:cstheme="minorHAnsi"/>
        </w:rPr>
        <w:fldChar w:fldCharType="begin"/>
      </w:r>
      <w:r w:rsidR="00ED6101">
        <w:rPr>
          <w:rFonts w:cstheme="minorHAnsi"/>
        </w:rPr>
        <w:instrText xml:space="preserve"> ADDIN EN.CITE &lt;EndNote&gt;&lt;Cite&gt;&lt;Author&gt;Adams&lt;/Author&gt;&lt;Year&gt;2016&lt;/Year&gt;&lt;RecNum&gt;2511&lt;/RecNum&gt;&lt;DisplayText&gt;(&lt;style face="smallcaps"&gt;Adams&lt;/style&gt;&lt;style face="italic"&gt; et al.&lt;/style&gt; 2016)&lt;/DisplayText&gt;&lt;record&gt;&lt;rec-number&gt;2511&lt;/rec-number&gt;&lt;foreign-keys&gt;&lt;key app="EN" db-id="20tzrfeaqpde50e5e2dvtwp7sr5fsss0txe9" timestamp="1470772319"&gt;2511&lt;/key&gt;&lt;/foreign-keys&gt;&lt;ref-type name="Journal Article"&gt;17&lt;/ref-type&gt;&lt;contributors&gt;&lt;authors&gt;&lt;author&gt;Adams, R. H.&lt;/author&gt;&lt;author&gt;Blackmon, H.&lt;/author&gt;&lt;author&gt;Reyes-Velasco, J.&lt;/author&gt;&lt;author&gt;Schield, D. R.&lt;/author&gt;&lt;author&gt;Card, D. C.&lt;/author&gt;&lt;author&gt;Andrew, A. &lt;/author&gt;&lt;author&gt;Castoe, T. A.&lt;/author&gt;&lt;/authors&gt;&lt;/contributors&gt;&lt;titles&gt;&lt;title&gt;Microsatellite landscape evolutionary dynamics across 450 million years of vertebrate genome evolution.&lt;/title&gt;&lt;secondary-title&gt;Genome&lt;/secondary-title&gt;&lt;/titles&gt;&lt;periodical&gt;&lt;full-title&gt;Genome&lt;/full-title&gt;&lt;/periodical&gt;&lt;pages&gt;295-310&lt;/pages&gt;&lt;volume&gt;59&lt;/volume&gt;&lt;number&gt;5&lt;/number&gt;&lt;dates&gt;&lt;year&gt;2016&lt;/year&gt;&lt;/dates&gt;&lt;urls&gt;&lt;/urls&gt;&lt;/record&gt;&lt;/Cite&gt;&lt;/EndNote&gt;</w:instrText>
      </w:r>
      <w:r w:rsidR="00ED6101">
        <w:rPr>
          <w:rFonts w:cstheme="minorHAnsi"/>
        </w:rPr>
        <w:fldChar w:fldCharType="separate"/>
      </w:r>
      <w:r w:rsidR="00ED6101">
        <w:rPr>
          <w:rFonts w:cstheme="minorHAnsi"/>
          <w:noProof/>
        </w:rPr>
        <w:t>(</w:t>
      </w:r>
      <w:r w:rsidR="00ED6101" w:rsidRPr="00ED6101">
        <w:rPr>
          <w:rFonts w:cstheme="minorHAnsi"/>
          <w:smallCaps/>
          <w:noProof/>
        </w:rPr>
        <w:t>Adams</w:t>
      </w:r>
      <w:r w:rsidR="00ED6101" w:rsidRPr="00ED6101">
        <w:rPr>
          <w:rFonts w:cstheme="minorHAnsi"/>
          <w:i/>
          <w:noProof/>
        </w:rPr>
        <w:t xml:space="preserve"> et al.</w:t>
      </w:r>
      <w:r w:rsidR="00ED6101">
        <w:rPr>
          <w:rFonts w:cstheme="minorHAnsi"/>
          <w:noProof/>
        </w:rPr>
        <w:t xml:space="preserve"> 2016)</w:t>
      </w:r>
      <w:r w:rsidR="00ED6101">
        <w:rPr>
          <w:rFonts w:cstheme="minorHAnsi"/>
        </w:rPr>
        <w:fldChar w:fldCharType="end"/>
      </w:r>
      <w:r w:rsidR="00105EE9">
        <w:rPr>
          <w:rFonts w:cstheme="minorHAnsi"/>
        </w:rPr>
        <w:t>.</w:t>
      </w:r>
      <w:r>
        <w:rPr>
          <w:rFonts w:cstheme="minorHAnsi"/>
        </w:rPr>
        <w:t xml:space="preserve"> </w:t>
      </w:r>
      <w:r w:rsidR="00105EE9">
        <w:rPr>
          <w:rFonts w:cstheme="minorHAnsi"/>
        </w:rPr>
        <w:t xml:space="preserve">Then, </w:t>
      </w:r>
      <w:r>
        <w:rPr>
          <w:rFonts w:cstheme="minorHAnsi"/>
        </w:rPr>
        <w:t xml:space="preserve">we evaluated the inference of microsatellites across all sequenced insect genomes. Our results </w:t>
      </w:r>
      <w:r>
        <w:rPr>
          <w:rFonts w:cstheme="minorHAnsi"/>
        </w:rPr>
        <w:lastRenderedPageBreak/>
        <w:t xml:space="preserve">demonstrate that for the vertebrate </w:t>
      </w:r>
      <w:r w:rsidR="00ED6101">
        <w:rPr>
          <w:rFonts w:cstheme="minorHAnsi"/>
        </w:rPr>
        <w:t>data</w:t>
      </w:r>
      <w:r w:rsidR="00105EE9">
        <w:rPr>
          <w:rFonts w:cstheme="minorHAnsi"/>
        </w:rPr>
        <w:t>,</w:t>
      </w:r>
      <w:r>
        <w:rPr>
          <w:rFonts w:cstheme="minorHAnsi"/>
        </w:rPr>
        <w:t xml:space="preserve"> microsatellite content inference is not biased by any quality metric we analyzed. </w:t>
      </w:r>
      <w:r w:rsidR="00ED6101" w:rsidRPr="00ED6101">
        <w:rPr>
          <w:rFonts w:cstheme="minorHAnsi"/>
        </w:rPr>
        <w:t>In</w:t>
      </w:r>
      <w:r w:rsidRPr="00ED6101">
        <w:rPr>
          <w:rFonts w:cstheme="minorHAnsi"/>
        </w:rPr>
        <w:t xml:space="preserve"> contrast</w:t>
      </w:r>
      <w:r w:rsidR="00ED6101" w:rsidRPr="00ED6101">
        <w:rPr>
          <w:rFonts w:cstheme="minorHAnsi"/>
        </w:rPr>
        <w:t>,</w:t>
      </w:r>
      <w:r w:rsidRPr="00ED6101">
        <w:rPr>
          <w:rFonts w:cstheme="minorHAnsi"/>
        </w:rPr>
        <w:t xml:space="preserve"> </w:t>
      </w:r>
      <w:r w:rsidR="00ED6101">
        <w:rPr>
          <w:rFonts w:cstheme="minorHAnsi"/>
        </w:rPr>
        <w:t>for</w:t>
      </w:r>
      <w:r w:rsidRPr="00ED6101">
        <w:rPr>
          <w:rFonts w:cstheme="minorHAnsi"/>
        </w:rPr>
        <w:t xml:space="preserve"> insect genomes</w:t>
      </w:r>
      <w:r w:rsidR="00105EE9" w:rsidRPr="00ED6101">
        <w:rPr>
          <w:rFonts w:cstheme="minorHAnsi"/>
        </w:rPr>
        <w:t>,</w:t>
      </w:r>
      <w:r w:rsidRPr="00ED6101">
        <w:rPr>
          <w:rFonts w:cstheme="minorHAnsi"/>
        </w:rPr>
        <w:t xml:space="preserve"> we found </w:t>
      </w:r>
      <w:r w:rsidR="00ED6101">
        <w:rPr>
          <w:rFonts w:cstheme="minorHAnsi"/>
        </w:rPr>
        <w:t>that</w:t>
      </w:r>
      <w:r w:rsidRPr="00ED6101">
        <w:rPr>
          <w:rFonts w:cstheme="minorHAnsi"/>
        </w:rPr>
        <w:t xml:space="preserve"> </w:t>
      </w:r>
      <w:r w:rsidR="004F04D9">
        <w:rPr>
          <w:rFonts w:cstheme="minorHAnsi"/>
        </w:rPr>
        <w:t>assemblies</w:t>
      </w:r>
      <w:r w:rsidRPr="00ED6101">
        <w:rPr>
          <w:rFonts w:cstheme="minorHAnsi"/>
        </w:rPr>
        <w:t xml:space="preserve"> with </w:t>
      </w:r>
      <w:r w:rsidR="00ED6101">
        <w:rPr>
          <w:rFonts w:cstheme="minorHAnsi"/>
        </w:rPr>
        <w:t xml:space="preserve">very low </w:t>
      </w:r>
      <w:r w:rsidRPr="00ED6101">
        <w:rPr>
          <w:rFonts w:cstheme="minorHAnsi"/>
        </w:rPr>
        <w:t xml:space="preserve">BUSCO scores </w:t>
      </w:r>
      <w:r w:rsidR="004F04D9">
        <w:rPr>
          <w:rFonts w:cstheme="minorHAnsi"/>
        </w:rPr>
        <w:t>exhibited an exceedingly wide range of microsatellites. This pattern could be a result of some genomes with exceptionally large amounts of repetitive elements being both difficult to assemble and greatly enriched for microsatellites. However, the fact that genomes with these low BUSCO scores exhibit both higher and lower microsatellite content than is typical of well</w:t>
      </w:r>
      <w:ins w:id="52" w:author="Microsoft Office User" w:date="2020-07-08T00:05:00Z">
        <w:r w:rsidR="00C773CF">
          <w:rPr>
            <w:rFonts w:cstheme="minorHAnsi"/>
          </w:rPr>
          <w:t>-</w:t>
        </w:r>
      </w:ins>
      <w:del w:id="53" w:author="Microsoft Office User" w:date="2020-07-08T00:05:00Z">
        <w:r w:rsidR="004F04D9" w:rsidDel="00C773CF">
          <w:rPr>
            <w:rFonts w:cstheme="minorHAnsi"/>
          </w:rPr>
          <w:delText xml:space="preserve"> </w:delText>
        </w:r>
      </w:del>
      <w:r w:rsidR="004F04D9">
        <w:rPr>
          <w:rFonts w:cstheme="minorHAnsi"/>
        </w:rPr>
        <w:t>assembled genomes suggests that this may be an artifact of a poor assembly. Furthermore, these species do not all have larger genome</w:t>
      </w:r>
      <w:r w:rsidR="00D046A1">
        <w:rPr>
          <w:rFonts w:cstheme="minorHAnsi"/>
        </w:rPr>
        <w:t>s</w:t>
      </w:r>
      <w:r w:rsidR="004F04D9">
        <w:rPr>
          <w:rFonts w:cstheme="minorHAnsi"/>
        </w:rPr>
        <w:t xml:space="preserve"> than is typical for their clades which would be expected if the pattern is driven by a massive expansion of repetitive elements. Based on this logic</w:t>
      </w:r>
      <w:r w:rsidR="00D046A1">
        <w:rPr>
          <w:rFonts w:cstheme="minorHAnsi"/>
        </w:rPr>
        <w:t>,</w:t>
      </w:r>
      <w:r w:rsidR="004F04D9">
        <w:rPr>
          <w:rFonts w:cstheme="minorHAnsi"/>
        </w:rPr>
        <w:t xml:space="preserve"> we excluded genomes with low BUSCO scores and </w:t>
      </w:r>
      <w:r w:rsidRPr="00ED6101">
        <w:rPr>
          <w:rFonts w:cstheme="minorHAnsi"/>
        </w:rPr>
        <w:t xml:space="preserve">suggest that future studies </w:t>
      </w:r>
      <w:r w:rsidR="00105EE9" w:rsidRPr="00ED6101">
        <w:rPr>
          <w:rFonts w:cstheme="minorHAnsi"/>
        </w:rPr>
        <w:t>e</w:t>
      </w:r>
      <w:r w:rsidRPr="00ED6101">
        <w:rPr>
          <w:rFonts w:cstheme="minorHAnsi"/>
        </w:rPr>
        <w:t xml:space="preserve">nsure that any genome used for investigations of microsatellite content have a BUSCO score in excess of 90 </w:t>
      </w:r>
      <w:r w:rsidR="008F1AF8" w:rsidRPr="00ED6101">
        <w:rPr>
          <w:rFonts w:cstheme="minorHAnsi"/>
        </w:rPr>
        <w:t>to ensure that</w:t>
      </w:r>
      <w:r w:rsidRPr="00ED6101">
        <w:rPr>
          <w:rFonts w:cstheme="minorHAnsi"/>
        </w:rPr>
        <w:t xml:space="preserve"> the results reflect biological reality rather than </w:t>
      </w:r>
      <w:r w:rsidR="00943F1F" w:rsidRPr="00ED6101">
        <w:rPr>
          <w:rFonts w:cstheme="minorHAnsi"/>
        </w:rPr>
        <w:t>the poor quality of the assembly.</w:t>
      </w:r>
      <w:r>
        <w:rPr>
          <w:rFonts w:cstheme="minorHAnsi"/>
        </w:rPr>
        <w:t xml:space="preserve"> </w:t>
      </w:r>
    </w:p>
    <w:p w14:paraId="0D40D2B2" w14:textId="3CC78404" w:rsidR="00053C47" w:rsidRDefault="00053C47">
      <w:pPr>
        <w:rPr>
          <w:rFonts w:cstheme="minorHAnsi"/>
        </w:rPr>
      </w:pPr>
    </w:p>
    <w:p w14:paraId="1D56B1FD" w14:textId="4DE9E035" w:rsidR="00943F1F" w:rsidRDefault="00943F1F">
      <w:pPr>
        <w:rPr>
          <w:rFonts w:cstheme="minorHAnsi"/>
        </w:rPr>
      </w:pPr>
      <w:r w:rsidRPr="00FD079F">
        <w:rPr>
          <w:rFonts w:cstheme="minorHAnsi"/>
          <w:b/>
        </w:rPr>
        <w:t>Traits</w:t>
      </w:r>
    </w:p>
    <w:p w14:paraId="470258ED" w14:textId="77777777" w:rsidR="00434733" w:rsidRDefault="00434733" w:rsidP="00790401">
      <w:pPr>
        <w:rPr>
          <w:rFonts w:cstheme="minorHAnsi"/>
        </w:rPr>
      </w:pPr>
    </w:p>
    <w:p w14:paraId="04046F04" w14:textId="76F0DD37" w:rsidR="00DC6596" w:rsidRDefault="00943F1F" w:rsidP="00DC6596">
      <w:pPr>
        <w:rPr>
          <w:rFonts w:cstheme="minorHAnsi"/>
        </w:rPr>
      </w:pPr>
      <w:r w:rsidRPr="00FD079F">
        <w:rPr>
          <w:rFonts w:cstheme="minorHAnsi"/>
          <w:i/>
        </w:rPr>
        <w:t>Centromere typ</w:t>
      </w:r>
      <w:r w:rsidR="00790401" w:rsidRPr="00FD079F">
        <w:rPr>
          <w:rFonts w:cstheme="minorHAnsi"/>
          <w:i/>
        </w:rPr>
        <w:t>e</w:t>
      </w:r>
      <w:r w:rsidR="00790401">
        <w:rPr>
          <w:rFonts w:cstheme="minorHAnsi"/>
        </w:rPr>
        <w:t xml:space="preserve">: </w:t>
      </w:r>
      <w:r w:rsidR="004C0A4E">
        <w:rPr>
          <w:rFonts w:cstheme="minorHAnsi"/>
        </w:rPr>
        <w:t xml:space="preserve">Theoretical work has shown that </w:t>
      </w:r>
      <w:r w:rsidR="00790401">
        <w:rPr>
          <w:rFonts w:cstheme="minorHAnsi"/>
        </w:rPr>
        <w:t xml:space="preserve">microsatellites </w:t>
      </w:r>
      <w:r w:rsidR="004C0A4E">
        <w:rPr>
          <w:rFonts w:cstheme="minorHAnsi"/>
        </w:rPr>
        <w:t xml:space="preserve">should expand </w:t>
      </w:r>
      <w:r w:rsidR="00790401">
        <w:rPr>
          <w:rFonts w:cstheme="minorHAnsi"/>
        </w:rPr>
        <w:t>in regions such as the centromere where there is suppression of recombination and weak selective pressure on the array length</w:t>
      </w:r>
      <w:r w:rsidR="004C0A4E">
        <w:rPr>
          <w:rFonts w:cstheme="minorHAnsi"/>
        </w:rPr>
        <w:t xml:space="preserve"> </w:t>
      </w:r>
      <w:r w:rsidR="004C0A4E">
        <w:rPr>
          <w:rFonts w:cstheme="minorHAnsi"/>
        </w:rPr>
        <w:fldChar w:fldCharType="begin"/>
      </w:r>
      <w:r w:rsidR="004C0A4E">
        <w:rPr>
          <w:rFonts w:cstheme="minorHAnsi"/>
        </w:rPr>
        <w:instrText xml:space="preserve"> ADDIN EN.CITE &lt;EndNote&gt;&lt;Cite&gt;&lt;Author&gt;Stephan&lt;/Author&gt;&lt;Year&gt;1986&lt;/Year&gt;&lt;RecNum&gt;2832&lt;/RecNum&gt;&lt;DisplayText&gt;(&lt;style face="smallcaps"&gt;Stephan&lt;/style&gt; 1986)&lt;/DisplayText&gt;&lt;record&gt;&lt;rec-number&gt;2832&lt;/rec-number&gt;&lt;foreign-keys&gt;&lt;key app="EN" db-id="20tzrfeaqpde50e5e2dvtwp7sr5fsss0txe9" timestamp="1591202335"&gt;2832&lt;/key&gt;&lt;/foreign-keys&gt;&lt;ref-type name="Journal Article"&gt;17&lt;/ref-type&gt;&lt;contributors&gt;&lt;authors&gt;&lt;author&gt;Stephan, Wolfgang&lt;/author&gt;&lt;/authors&gt;&lt;/contributors&gt;&lt;titles&gt;&lt;title&gt;Recombination and the evolution of satellite DNA&lt;/title&gt;&lt;secondary-title&gt;Genetics Research&lt;/secondary-title&gt;&lt;/titles&gt;&lt;periodical&gt;&lt;full-title&gt;Genetics Research&lt;/full-title&gt;&lt;/periodical&gt;&lt;pages&gt;167-174&lt;/pages&gt;&lt;volume&gt;47&lt;/volume&gt;&lt;number&gt;3&lt;/number&gt;&lt;dates&gt;&lt;year&gt;1986&lt;/year&gt;&lt;/dates&gt;&lt;isbn&gt;1469-5073&lt;/isbn&gt;&lt;urls&gt;&lt;/urls&gt;&lt;/record&gt;&lt;/Cite&gt;&lt;/EndNote&gt;</w:instrText>
      </w:r>
      <w:r w:rsidR="004C0A4E">
        <w:rPr>
          <w:rFonts w:cstheme="minorHAnsi"/>
        </w:rPr>
        <w:fldChar w:fldCharType="separate"/>
      </w:r>
      <w:r w:rsidR="004C0A4E">
        <w:rPr>
          <w:rFonts w:cstheme="minorHAnsi"/>
          <w:noProof/>
        </w:rPr>
        <w:t>(</w:t>
      </w:r>
      <w:r w:rsidR="004C0A4E" w:rsidRPr="004C0A4E">
        <w:rPr>
          <w:rFonts w:cstheme="minorHAnsi"/>
          <w:smallCaps/>
          <w:noProof/>
        </w:rPr>
        <w:t>Stephan</w:t>
      </w:r>
      <w:r w:rsidR="004C0A4E">
        <w:rPr>
          <w:rFonts w:cstheme="minorHAnsi"/>
          <w:noProof/>
        </w:rPr>
        <w:t xml:space="preserve"> 1986)</w:t>
      </w:r>
      <w:r w:rsidR="004C0A4E">
        <w:rPr>
          <w:rFonts w:cstheme="minorHAnsi"/>
        </w:rPr>
        <w:fldChar w:fldCharType="end"/>
      </w:r>
      <w:r w:rsidR="00790401">
        <w:rPr>
          <w:rFonts w:cstheme="minorHAnsi"/>
        </w:rPr>
        <w:t xml:space="preserve">. </w:t>
      </w:r>
      <w:r w:rsidR="00DC6596">
        <w:rPr>
          <w:rFonts w:cstheme="minorHAnsi"/>
        </w:rPr>
        <w:t>Two primary types of centromeres are present across the tree of life and within insects</w:t>
      </w:r>
      <w:r w:rsidR="004C18C1">
        <w:rPr>
          <w:rFonts w:cstheme="minorHAnsi"/>
        </w:rPr>
        <w:t xml:space="preserve"> </w:t>
      </w:r>
      <w:r w:rsidR="004C18C1">
        <w:rPr>
          <w:rFonts w:cstheme="minorHAnsi"/>
        </w:rPr>
        <w:fldChar w:fldCharType="begin"/>
      </w:r>
      <w:r w:rsidR="004C18C1">
        <w:rPr>
          <w:rFonts w:cstheme="minorHAnsi"/>
        </w:rPr>
        <w:instrText xml:space="preserve"> ADDIN EN.CITE &lt;EndNote&gt;&lt;Cite&gt;&lt;Author&gt;Blackmon&lt;/Author&gt;&lt;Year&gt;2017&lt;/Year&gt;&lt;RecNum&gt;290&lt;/RecNum&gt;&lt;DisplayText&gt;(&lt;style face="smallcaps"&gt;Melters&lt;/style&gt;&lt;style face="italic"&gt; et al.&lt;/style&gt; 2012; &lt;style face="smallcaps"&gt;Blackmon&lt;/style&gt;&lt;style face="italic"&gt; et al.&lt;/style&gt;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Cite&gt;&lt;Author&gt;Melters&lt;/Author&gt;&lt;Year&gt;2012&lt;/Year&gt;&lt;RecNum&gt;327&lt;/RecNum&gt;&lt;record&gt;&lt;rec-number&gt;327&lt;/rec-number&gt;&lt;foreign-keys&gt;&lt;key app="EN" db-id="psx5aavda22efleatx5vaweatapzwapastxd" timestamp="1584945986" guid="a928bd99-3c0f-493d-868f-5fb6f1cc6f03"&gt;327&lt;/key&gt;&lt;/foreign-keys&gt;&lt;ref-type name="Journal Article"&gt;17&lt;/ref-type&gt;&lt;contributors&gt;&lt;authors&gt;&lt;author&gt;Melters, Daniël P&lt;/author&gt;&lt;author&gt;Paliulis, Leocadia V&lt;/author&gt;&lt;author&gt;Korf, Ian F&lt;/author&gt;&lt;author&gt;Chan, Simon WL&lt;/author&gt;&lt;/authors&gt;&lt;/contributors&gt;&lt;titles&gt;&lt;title&gt;Holocentric chromosomes: convergent evolution, meiotic adaptations, and genomic analysis&lt;/title&gt;&lt;secondary-title&gt;Chromosome Research&lt;/secondary-title&gt;&lt;/titles&gt;&lt;periodical&gt;&lt;full-title&gt;Chromosome Research&lt;/full-title&gt;&lt;/periodical&gt;&lt;pages&gt;579-593&lt;/pages&gt;&lt;volume&gt;20&lt;/volume&gt;&lt;number&gt;5&lt;/number&gt;&lt;dates&gt;&lt;year&gt;2012&lt;/year&gt;&lt;/dates&gt;&lt;isbn&gt;0967-3849&lt;/isbn&gt;&lt;urls&gt;&lt;/urls&gt;&lt;/record&gt;&lt;/Cite&gt;&lt;/EndNote&gt;</w:instrText>
      </w:r>
      <w:r w:rsidR="004C18C1">
        <w:rPr>
          <w:rFonts w:cstheme="minorHAnsi"/>
        </w:rPr>
        <w:fldChar w:fldCharType="separate"/>
      </w:r>
      <w:r w:rsidR="004C18C1">
        <w:rPr>
          <w:rFonts w:cstheme="minorHAnsi"/>
          <w:noProof/>
        </w:rPr>
        <w:t>(</w:t>
      </w:r>
      <w:r w:rsidR="004C18C1" w:rsidRPr="004C18C1">
        <w:rPr>
          <w:rFonts w:cstheme="minorHAnsi"/>
          <w:smallCaps/>
          <w:noProof/>
        </w:rPr>
        <w:t>Melters</w:t>
      </w:r>
      <w:r w:rsidR="004C18C1" w:rsidRPr="004C18C1">
        <w:rPr>
          <w:rFonts w:cstheme="minorHAnsi"/>
          <w:i/>
          <w:noProof/>
        </w:rPr>
        <w:t xml:space="preserve"> et al.</w:t>
      </w:r>
      <w:r w:rsidR="004C18C1">
        <w:rPr>
          <w:rFonts w:cstheme="minorHAnsi"/>
          <w:noProof/>
        </w:rPr>
        <w:t xml:space="preserve"> 2012; </w:t>
      </w:r>
      <w:r w:rsidR="004C18C1" w:rsidRPr="004C18C1">
        <w:rPr>
          <w:rFonts w:cstheme="minorHAnsi"/>
          <w:smallCaps/>
          <w:noProof/>
        </w:rPr>
        <w:t>Blackmon</w:t>
      </w:r>
      <w:r w:rsidR="004C18C1" w:rsidRPr="004C18C1">
        <w:rPr>
          <w:rFonts w:cstheme="minorHAnsi"/>
          <w:i/>
          <w:noProof/>
        </w:rPr>
        <w:t xml:space="preserve"> et al.</w:t>
      </w:r>
      <w:r w:rsidR="004C18C1">
        <w:rPr>
          <w:rFonts w:cstheme="minorHAnsi"/>
          <w:noProof/>
        </w:rPr>
        <w:t xml:space="preserve"> 2017)</w:t>
      </w:r>
      <w:r w:rsidR="004C18C1">
        <w:rPr>
          <w:rFonts w:cstheme="minorHAnsi"/>
        </w:rPr>
        <w:fldChar w:fldCharType="end"/>
      </w:r>
      <w:r w:rsidR="00DC6596">
        <w:rPr>
          <w:rFonts w:cstheme="minorHAnsi"/>
        </w:rPr>
        <w:t xml:space="preserve">. Holocentric chromosomes where centromere function is diffuse across the entire length of the chromosome and monocentric chromosomes where a single region of the chromosome functions as the centromere. These two types of centromeres lead to fundamentally different behavior with regard to resolution of chiasma that form during recombination. </w:t>
      </w:r>
      <w:r w:rsidR="008A42AF">
        <w:rPr>
          <w:rFonts w:cstheme="minorHAnsi"/>
        </w:rPr>
        <w:t>While monocentric chromosome</w:t>
      </w:r>
      <w:r w:rsidR="00ED1B2D">
        <w:rPr>
          <w:rFonts w:cstheme="minorHAnsi"/>
        </w:rPr>
        <w:t>s</w:t>
      </w:r>
      <w:r w:rsidR="008A42AF">
        <w:rPr>
          <w:rFonts w:cstheme="minorHAnsi"/>
        </w:rPr>
        <w:t xml:space="preserve"> can segregate with multiple chiasma even in a single arm</w:t>
      </w:r>
      <w:r w:rsidR="00F1339A">
        <w:rPr>
          <w:rFonts w:cstheme="minorHAnsi"/>
        </w:rPr>
        <w:t>,</w:t>
      </w:r>
      <w:r w:rsidR="008A42AF">
        <w:rPr>
          <w:rFonts w:cstheme="minorHAnsi"/>
        </w:rPr>
        <w:t xml:space="preserve"> h</w:t>
      </w:r>
      <w:r w:rsidR="00DC6596">
        <w:rPr>
          <w:rFonts w:cstheme="minorHAnsi"/>
        </w:rPr>
        <w:t xml:space="preserve">olocentric </w:t>
      </w:r>
      <w:r w:rsidR="008A42AF">
        <w:rPr>
          <w:rFonts w:cstheme="minorHAnsi"/>
        </w:rPr>
        <w:t>chromosomes with</w:t>
      </w:r>
      <w:r w:rsidR="00DC6596">
        <w:rPr>
          <w:rFonts w:cstheme="minorHAnsi"/>
        </w:rPr>
        <w:t xml:space="preserve"> more than one or two chiasma per chromosome </w:t>
      </w:r>
      <w:r w:rsidR="008A42AF">
        <w:rPr>
          <w:rFonts w:cstheme="minorHAnsi"/>
        </w:rPr>
        <w:t>fail to</w:t>
      </w:r>
      <w:r w:rsidR="00DC6596">
        <w:rPr>
          <w:rFonts w:cstheme="minorHAnsi"/>
        </w:rPr>
        <w:t xml:space="preserve"> segregat</w:t>
      </w:r>
      <w:r w:rsidR="008A42AF">
        <w:rPr>
          <w:rFonts w:cstheme="minorHAnsi"/>
        </w:rPr>
        <w:t xml:space="preserve">e properly </w:t>
      </w:r>
      <w:r w:rsidR="00315F27">
        <w:rPr>
          <w:rFonts w:cstheme="minorHAnsi"/>
        </w:rPr>
        <w:fldChar w:fldCharType="begin"/>
      </w:r>
      <w:r w:rsidR="00F1339A">
        <w:rPr>
          <w:rFonts w:cstheme="minorHAnsi"/>
        </w:rPr>
        <w:instrText xml:space="preserve"> ADDIN EN.CITE &lt;EndNote&gt;&lt;Cite&gt;&lt;Author&gt;Nokkala&lt;/Author&gt;&lt;Year&gt;2004&lt;/Year&gt;&lt;RecNum&gt;442&lt;/RecNum&gt;&lt;DisplayText&gt;(&lt;style face="smallcaps"&gt;Nokkala&lt;/style&gt;&lt;style face="italic"&gt; et al.&lt;/style&gt; 2004)&lt;/DisplayText&gt;&lt;record&gt;&lt;rec-number&gt;442&lt;/rec-number&gt;&lt;foreign-keys&gt;&lt;key app="EN" db-id="psx5aavda22efleatx5vaweatapzwapastxd" timestamp="1591683991" guid="46ea6729-7e93-4eb2-8468-7459a5cfb93b"&gt;442&lt;/key&gt;&lt;/foreign-keys&gt;&lt;ref-type name="Journal Article"&gt;17&lt;/ref-type&gt;&lt;contributors&gt;&lt;authors&gt;&lt;author&gt;Nokkala, S&lt;/author&gt;&lt;author&gt;Kuznetsova, VG&lt;/author&gt;&lt;author&gt;Maryanska-Nadachowska, A&lt;/author&gt;&lt;author&gt;Nokkala, C&lt;/author&gt;&lt;/authors&gt;&lt;/contributors&gt;&lt;titles&gt;&lt;title&gt;Holocentric chromosomes in meiosis. I. Restriction of the number of chiasmata in bivalents&lt;/title&gt;&lt;secondary-title&gt;Chromosome Research&lt;/secondary-title&gt;&lt;/titles&gt;&lt;periodical&gt;&lt;full-title&gt;Chromosome Research&lt;/full-title&gt;&lt;/periodical&gt;&lt;pages&gt;733-739&lt;/pages&gt;&lt;volume&gt;12&lt;/volume&gt;&lt;number&gt;7&lt;/number&gt;&lt;dates&gt;&lt;year&gt;2004&lt;/year&gt;&lt;/dates&gt;&lt;isbn&gt;0967-3849&lt;/isbn&gt;&lt;urls&gt;&lt;/urls&gt;&lt;/record&gt;&lt;/Cite&gt;&lt;/EndNote&gt;</w:instrText>
      </w:r>
      <w:r w:rsidR="00315F27">
        <w:rPr>
          <w:rFonts w:cstheme="minorHAnsi"/>
        </w:rPr>
        <w:fldChar w:fldCharType="separate"/>
      </w:r>
      <w:r w:rsidR="00315F27">
        <w:rPr>
          <w:rFonts w:cstheme="minorHAnsi"/>
          <w:noProof/>
        </w:rPr>
        <w:t>(</w:t>
      </w:r>
      <w:r w:rsidR="00315F27" w:rsidRPr="00315F27">
        <w:rPr>
          <w:rFonts w:cstheme="minorHAnsi"/>
          <w:smallCaps/>
          <w:noProof/>
        </w:rPr>
        <w:t>Nokkala</w:t>
      </w:r>
      <w:r w:rsidR="00315F27" w:rsidRPr="00315F27">
        <w:rPr>
          <w:rFonts w:cstheme="minorHAnsi"/>
          <w:i/>
          <w:noProof/>
        </w:rPr>
        <w:t xml:space="preserve"> et al.</w:t>
      </w:r>
      <w:r w:rsidR="00315F27">
        <w:rPr>
          <w:rFonts w:cstheme="minorHAnsi"/>
          <w:noProof/>
        </w:rPr>
        <w:t xml:space="preserve"> 2004)</w:t>
      </w:r>
      <w:r w:rsidR="00315F27">
        <w:rPr>
          <w:rFonts w:cstheme="minorHAnsi"/>
        </w:rPr>
        <w:fldChar w:fldCharType="end"/>
      </w:r>
      <w:r w:rsidR="008A42AF">
        <w:rPr>
          <w:rFonts w:cstheme="minorHAnsi"/>
        </w:rPr>
        <w:t>.</w:t>
      </w:r>
      <w:r w:rsidR="00DC6596">
        <w:rPr>
          <w:rFonts w:cstheme="minorHAnsi"/>
        </w:rPr>
        <w:t xml:space="preserve"> </w:t>
      </w:r>
      <w:r w:rsidR="005C7BA9">
        <w:rPr>
          <w:rFonts w:cstheme="minorHAnsi"/>
        </w:rPr>
        <w:t xml:space="preserve">Furthermore, </w:t>
      </w:r>
      <w:r w:rsidR="00D04004">
        <w:rPr>
          <w:rFonts w:cstheme="minorHAnsi"/>
        </w:rPr>
        <w:t xml:space="preserve">centromeric regions in both types of chromosomes exhibit reduced recombination </w:t>
      </w:r>
      <w:r w:rsidR="00315F27">
        <w:rPr>
          <w:rFonts w:cstheme="minorHAnsi"/>
        </w:rPr>
        <w:fldChar w:fldCharType="begin"/>
      </w:r>
      <w:r w:rsidR="00F1339A">
        <w:rPr>
          <w:rFonts w:cstheme="minorHAnsi"/>
        </w:rPr>
        <w:instrText xml:space="preserve"> ADDIN EN.CITE &lt;EndNote&gt;&lt;Cite&gt;&lt;Author&gt;Cuacos&lt;/Author&gt;&lt;Year&gt;2015&lt;/Year&gt;&lt;RecNum&gt;443&lt;/RecNum&gt;&lt;DisplayText&gt;(&lt;style face="smallcaps"&gt;Cuacos&lt;/style&gt;&lt;style face="italic"&gt; et al.&lt;/style&gt; 2015)&lt;/DisplayText&gt;&lt;record&gt;&lt;rec-number&gt;443&lt;/rec-number&gt;&lt;foreign-keys&gt;&lt;key app="EN" db-id="psx5aavda22efleatx5vaweatapzwapastxd" timestamp="1591683991" guid="0247b823-e2c5-41cb-87e8-ace1b916f506"&gt;443&lt;/key&gt;&lt;/foreign-keys&gt;&lt;ref-type name="Journal Article"&gt;17&lt;/ref-type&gt;&lt;contributors&gt;&lt;authors&gt;&lt;author&gt;Cuacos, Maria&lt;/author&gt;&lt;author&gt;Franklin, H&lt;/author&gt;&lt;author&gt;Chris, F&lt;/author&gt;&lt;author&gt;Heckmann, Stefan&lt;/author&gt;&lt;/authors&gt;&lt;/contributors&gt;&lt;titles&gt;&lt;title&gt;Atypical centromeres in plants—what they can tell us&lt;/title&gt;&lt;secondary-title&gt;Frontiers in plant science&lt;/secondary-title&gt;&lt;/titles&gt;&lt;periodical&gt;&lt;full-title&gt;Frontiers in plant science&lt;/full-title&gt;&lt;/periodical&gt;&lt;pages&gt;913&lt;/pages&gt;&lt;volume&gt;6&lt;/volume&gt;&lt;dates&gt;&lt;year&gt;2015&lt;/year&gt;&lt;/dates&gt;&lt;isbn&gt;1664-462X&lt;/isbn&gt;&lt;urls&gt;&lt;/urls&gt;&lt;/record&gt;&lt;/Cite&gt;&lt;/EndNote&gt;</w:instrText>
      </w:r>
      <w:r w:rsidR="00315F27">
        <w:rPr>
          <w:rFonts w:cstheme="minorHAnsi"/>
        </w:rPr>
        <w:fldChar w:fldCharType="separate"/>
      </w:r>
      <w:r w:rsidR="00315F27">
        <w:rPr>
          <w:rFonts w:cstheme="minorHAnsi"/>
          <w:noProof/>
        </w:rPr>
        <w:t>(</w:t>
      </w:r>
      <w:r w:rsidR="00315F27" w:rsidRPr="00315F27">
        <w:rPr>
          <w:rFonts w:cstheme="minorHAnsi"/>
          <w:smallCaps/>
          <w:noProof/>
        </w:rPr>
        <w:t>Cuacos</w:t>
      </w:r>
      <w:r w:rsidR="00315F27" w:rsidRPr="00315F27">
        <w:rPr>
          <w:rFonts w:cstheme="minorHAnsi"/>
          <w:i/>
          <w:noProof/>
        </w:rPr>
        <w:t xml:space="preserve"> et al.</w:t>
      </w:r>
      <w:r w:rsidR="00315F27">
        <w:rPr>
          <w:rFonts w:cstheme="minorHAnsi"/>
          <w:noProof/>
        </w:rPr>
        <w:t xml:space="preserve"> 2015)</w:t>
      </w:r>
      <w:r w:rsidR="00315F27">
        <w:rPr>
          <w:rFonts w:cstheme="minorHAnsi"/>
        </w:rPr>
        <w:fldChar w:fldCharType="end"/>
      </w:r>
      <w:r w:rsidR="00D04004">
        <w:rPr>
          <w:rFonts w:cstheme="minorHAnsi"/>
        </w:rPr>
        <w:t>.</w:t>
      </w:r>
      <w:r w:rsidR="008A42AF">
        <w:rPr>
          <w:rFonts w:cstheme="minorHAnsi"/>
        </w:rPr>
        <w:t>This difference could lead to more regions of low recombination in holocentric species and greater opportunity for expansion of microsatellites relative to monocentric species.</w:t>
      </w:r>
      <w:r w:rsidR="00DC6596">
        <w:rPr>
          <w:rFonts w:cstheme="minorHAnsi"/>
        </w:rPr>
        <w:t xml:space="preserve">  </w:t>
      </w:r>
      <w:r w:rsidR="00D04004">
        <w:rPr>
          <w:rFonts w:cstheme="minorHAnsi"/>
        </w:rPr>
        <w:t xml:space="preserve">This might suggest that holocentric species would have larger genomes due to the proliferation of microsatellites and other repetitive sequences. However, analyses across a range of taxa do not support a difference in genome size between holo- and monocentric species </w:t>
      </w:r>
      <w:r w:rsidR="00315F27">
        <w:rPr>
          <w:rFonts w:cstheme="minorHAnsi"/>
        </w:rPr>
        <w:fldChar w:fldCharType="begin"/>
      </w:r>
      <w:r w:rsidR="00F1339A">
        <w:rPr>
          <w:rFonts w:cstheme="minorHAnsi"/>
        </w:rPr>
        <w:instrText xml:space="preserve"> ADDIN EN.CITE &lt;EndNote&gt;&lt;Cite&gt;&lt;Author&gt;Mandrioli&lt;/Author&gt;&lt;Year&gt;2012&lt;/Year&gt;&lt;RecNum&gt;444&lt;/RecNum&gt;&lt;DisplayText&gt;(&lt;style face="smallcaps"&gt;Mandrioli and Carlo Manicardi&lt;/style&gt; 2012)&lt;/DisplayText&gt;&lt;record&gt;&lt;rec-number&gt;444&lt;/rec-number&gt;&lt;foreign-keys&gt;&lt;key app="EN" db-id="psx5aavda22efleatx5vaweatapzwapastxd" timestamp="1591683991" guid="0f96782a-104c-43e0-b87d-e664b8f00dd9"&gt;444&lt;/key&gt;&lt;/foreign-keys&gt;&lt;ref-type name="Journal Article"&gt;17&lt;/ref-type&gt;&lt;contributors&gt;&lt;authors&gt;&lt;author&gt;Mandrioli, Mauro&lt;/author&gt;&lt;author&gt;Carlo Manicardi, Gian&lt;/author&gt;&lt;/authors&gt;&lt;/contributors&gt;&lt;titles&gt;&lt;title&gt;Unlocking holocentric chromosomes: new perspectives from comparative and functional genomics?&lt;/title&gt;&lt;secondary-title&gt;Current genomics&lt;/secondary-title&gt;&lt;/titles&gt;&lt;periodical&gt;&lt;full-title&gt;Current genomics&lt;/full-title&gt;&lt;/periodical&gt;&lt;pages&gt;343-349&lt;/pages&gt;&lt;volume&gt;13&lt;/volume&gt;&lt;number&gt;5&lt;/number&gt;&lt;dates&gt;&lt;year&gt;2012&lt;/year&gt;&lt;/dates&gt;&lt;isbn&gt;1389-2029&lt;/isbn&gt;&lt;urls&gt;&lt;/urls&gt;&lt;/record&gt;&lt;/Cite&gt;&lt;/EndNote&gt;</w:instrText>
      </w:r>
      <w:r w:rsidR="00315F27">
        <w:rPr>
          <w:rFonts w:cstheme="minorHAnsi"/>
        </w:rPr>
        <w:fldChar w:fldCharType="separate"/>
      </w:r>
      <w:r w:rsidR="00315F27">
        <w:rPr>
          <w:rFonts w:cstheme="minorHAnsi"/>
          <w:noProof/>
        </w:rPr>
        <w:t>(</w:t>
      </w:r>
      <w:r w:rsidR="00315F27" w:rsidRPr="00315F27">
        <w:rPr>
          <w:rFonts w:cstheme="minorHAnsi"/>
          <w:smallCaps/>
          <w:noProof/>
        </w:rPr>
        <w:t>Mandrioli and Carlo Manicardi</w:t>
      </w:r>
      <w:r w:rsidR="00315F27">
        <w:rPr>
          <w:rFonts w:cstheme="minorHAnsi"/>
          <w:noProof/>
        </w:rPr>
        <w:t xml:space="preserve"> 2012)</w:t>
      </w:r>
      <w:r w:rsidR="00315F27">
        <w:rPr>
          <w:rFonts w:cstheme="minorHAnsi"/>
        </w:rPr>
        <w:fldChar w:fldCharType="end"/>
      </w:r>
      <w:r w:rsidR="00D04004">
        <w:rPr>
          <w:rFonts w:cstheme="minorHAnsi"/>
        </w:rPr>
        <w:t xml:space="preserve">. </w:t>
      </w:r>
    </w:p>
    <w:p w14:paraId="3DAE3EB9" w14:textId="3C3CD8C4" w:rsidR="00F1339A" w:rsidRDefault="00F1339A" w:rsidP="00DC6596">
      <w:pPr>
        <w:rPr>
          <w:rFonts w:cstheme="minorHAnsi"/>
        </w:rPr>
      </w:pPr>
    </w:p>
    <w:p w14:paraId="0A95A150" w14:textId="79AA7179" w:rsidR="00822601" w:rsidRDefault="00A51F6D" w:rsidP="00822601">
      <w:r>
        <w:rPr>
          <w:rFonts w:cstheme="minorHAnsi"/>
        </w:rPr>
        <w:t>In s</w:t>
      </w:r>
      <w:r w:rsidR="00F1339A" w:rsidRPr="001A38DB">
        <w:rPr>
          <w:rFonts w:cstheme="minorHAnsi"/>
        </w:rPr>
        <w:t xml:space="preserve">ome </w:t>
      </w:r>
      <w:r>
        <w:rPr>
          <w:rFonts w:cstheme="minorHAnsi"/>
        </w:rPr>
        <w:t xml:space="preserve">plants and </w:t>
      </w:r>
      <w:del w:id="54" w:author="Microsoft Office User" w:date="2020-07-08T00:06:00Z">
        <w:r w:rsidDel="00C773CF">
          <w:rPr>
            <w:rFonts w:cstheme="minorHAnsi"/>
          </w:rPr>
          <w:delText xml:space="preserve">in </w:delText>
        </w:r>
      </w:del>
      <w:r>
        <w:rPr>
          <w:rFonts w:cstheme="minorHAnsi"/>
        </w:rPr>
        <w:t>nematodes</w:t>
      </w:r>
      <w:r w:rsidR="00D046A1">
        <w:rPr>
          <w:rFonts w:cstheme="minorHAnsi"/>
        </w:rPr>
        <w:t>,</w:t>
      </w:r>
      <w:r>
        <w:rPr>
          <w:rFonts w:cstheme="minorHAnsi"/>
        </w:rPr>
        <w:t xml:space="preserve"> </w:t>
      </w:r>
      <w:r w:rsidR="00F1339A" w:rsidRPr="001A38DB">
        <w:rPr>
          <w:rFonts w:cstheme="minorHAnsi"/>
        </w:rPr>
        <w:t xml:space="preserve">studies have suggested a higher satellite content in species with holocentric chromosomes </w:t>
      </w:r>
      <w:r>
        <w:rPr>
          <w:rFonts w:cstheme="minorHAnsi"/>
        </w:rPr>
        <w:fldChar w:fldCharType="begin"/>
      </w:r>
      <w:r w:rsidR="00D046A1">
        <w:rPr>
          <w:rFonts w:cstheme="minorHAnsi"/>
        </w:rPr>
        <w:instrText xml:space="preserve"> ADDIN EN.CITE &lt;EndNote&gt;&lt;Cite&gt;&lt;Author&gt;Heckmann&lt;/Author&gt;&lt;Year&gt;2013&lt;/Year&gt;&lt;RecNum&gt;332&lt;/RecNum&gt;&lt;DisplayText&gt;(&lt;style face="smallcaps"&gt;Heckmann&lt;/style&gt;&lt;style face="italic"&gt; et al.&lt;/style&gt; 2013; &lt;style face="smallcaps"&gt;Subirana and Messeguer&lt;/style&gt; 2013)&lt;/DisplayText&gt;&lt;record&gt;&lt;rec-number&gt;332&lt;/rec-number&gt;&lt;foreign-keys&gt;&lt;key app="EN" db-id="psx5aavda22efleatx5vaweatapzwapastxd" timestamp="1584947077" guid="7018ac16-0b4f-4856-838b-8974976df1de"&gt;332&lt;/key&gt;&lt;/foreign-keys&gt;&lt;ref-type name="Journal Article"&gt;17&lt;/ref-type&gt;&lt;contributors&gt;&lt;authors&gt;&lt;author&gt;Heckmann, Stefan&lt;/author&gt;&lt;author&gt;Macas, Jiri&lt;/author&gt;&lt;author&gt;Kumke, Katrin&lt;/author&gt;&lt;author&gt;Fuchs, Jörg&lt;/author&gt;&lt;author&gt;Schubert, Veit&lt;/author&gt;&lt;author&gt;Ma, Lu&lt;/author&gt;&lt;author&gt;Novak, Petr&lt;/author&gt;&lt;author&gt;Neumann, Pavel&lt;/author&gt;&lt;author&gt;Taudien, Stefan&lt;/author&gt;&lt;author&gt;Platzer, Matthias&lt;/author&gt;&lt;/authors&gt;&lt;/contributors&gt;&lt;titles&gt;&lt;title&gt;The holocentric species L uzula elegans shows interplay between centromere and large‐scale genome organization&lt;/title&gt;&lt;secondary-title&gt;The Plant Journal&lt;/secondary-title&gt;&lt;/titles&gt;&lt;periodical&gt;&lt;full-title&gt;The Plant Journal&lt;/full-title&gt;&lt;/periodical&gt;&lt;pages&gt;555-565&lt;/pages&gt;&lt;volume&gt;73&lt;/volume&gt;&lt;number&gt;4&lt;/number&gt;&lt;dates&gt;&lt;year&gt;2013&lt;/year&gt;&lt;/dates&gt;&lt;isbn&gt;0960-7412&lt;/isbn&gt;&lt;urls&gt;&lt;/urls&gt;&lt;/record&gt;&lt;/Cite&gt;&lt;Cite&gt;&lt;Author&gt;Subirana&lt;/Author&gt;&lt;Year&gt;2013&lt;/Year&gt;&lt;RecNum&gt;2860&lt;/RecNum&gt;&lt;record&gt;&lt;rec-number&gt;2860&lt;/rec-number&gt;&lt;foreign-keys&gt;&lt;key app="EN" db-id="20tzrfeaqpde50e5e2dvtwp7sr5fsss0txe9" timestamp="1591810180"&gt;2860&lt;/key&gt;&lt;/foreign-keys&gt;&lt;ref-type name="Journal Article"&gt;17&lt;/ref-type&gt;&lt;contributors&gt;&lt;authors&gt;&lt;author&gt;Subirana, Juan A&lt;/author&gt;&lt;author&gt;Messeguer, Xavier&lt;/author&gt;&lt;/authors&gt;&lt;/contributors&gt;&lt;titles&gt;&lt;title&gt;A satellite explosion in the genome of holocentric nematodes&lt;/title&gt;&lt;secondary-title&gt;PLoS One&lt;/secondary-title&gt;&lt;/titles&gt;&lt;periodical&gt;&lt;full-title&gt;PLoS One&lt;/full-title&gt;&lt;/periodical&gt;&lt;volume&gt;8&lt;/volume&gt;&lt;number&gt;4&lt;/number&gt;&lt;dates&gt;&lt;year&gt;2013&lt;/year&gt;&lt;/dates&gt;&lt;urls&gt;&lt;/urls&gt;&lt;/record&gt;&lt;/Cite&gt;&lt;/EndNote&gt;</w:instrText>
      </w:r>
      <w:r>
        <w:rPr>
          <w:rFonts w:cstheme="minorHAnsi"/>
        </w:rPr>
        <w:fldChar w:fldCharType="separate"/>
      </w:r>
      <w:r>
        <w:rPr>
          <w:rFonts w:cstheme="minorHAnsi"/>
          <w:noProof/>
        </w:rPr>
        <w:t>(</w:t>
      </w:r>
      <w:r w:rsidRPr="00A51F6D">
        <w:rPr>
          <w:rFonts w:cstheme="minorHAnsi"/>
          <w:smallCaps/>
          <w:noProof/>
        </w:rPr>
        <w:t>Heckmann</w:t>
      </w:r>
      <w:r w:rsidRPr="00A51F6D">
        <w:rPr>
          <w:rFonts w:cstheme="minorHAnsi"/>
          <w:i/>
          <w:noProof/>
        </w:rPr>
        <w:t xml:space="preserve"> et al.</w:t>
      </w:r>
      <w:r>
        <w:rPr>
          <w:rFonts w:cstheme="minorHAnsi"/>
          <w:noProof/>
        </w:rPr>
        <w:t xml:space="preserve"> 2013; </w:t>
      </w:r>
      <w:r w:rsidRPr="00A51F6D">
        <w:rPr>
          <w:rFonts w:cstheme="minorHAnsi"/>
          <w:smallCaps/>
          <w:noProof/>
        </w:rPr>
        <w:t>Subirana and Messeguer</w:t>
      </w:r>
      <w:r>
        <w:rPr>
          <w:rFonts w:cstheme="minorHAnsi"/>
          <w:noProof/>
        </w:rPr>
        <w:t xml:space="preserve"> 2013)</w:t>
      </w:r>
      <w:r>
        <w:rPr>
          <w:rFonts w:cstheme="minorHAnsi"/>
        </w:rPr>
        <w:fldChar w:fldCharType="end"/>
      </w:r>
      <w:r>
        <w:rPr>
          <w:rFonts w:cstheme="minorHAnsi"/>
        </w:rPr>
        <w:t xml:space="preserve">. However, the most taxonomically broad analysis of satellite content </w:t>
      </w:r>
      <w:r w:rsidR="00822601">
        <w:rPr>
          <w:rFonts w:cstheme="minorHAnsi"/>
        </w:rPr>
        <w:t>comparing holocentric and monocentric species supports lower satellite</w:t>
      </w:r>
      <w:r w:rsidR="00BA461B">
        <w:rPr>
          <w:rFonts w:cstheme="minorHAnsi"/>
        </w:rPr>
        <w:t xml:space="preserve"> content</w:t>
      </w:r>
      <w:r w:rsidR="00822601">
        <w:rPr>
          <w:rFonts w:cstheme="minorHAnsi"/>
        </w:rPr>
        <w:t xml:space="preserve"> in holocentric species</w:t>
      </w:r>
    </w:p>
    <w:p w14:paraId="4E9EBEB0" w14:textId="17FCD8C1" w:rsidR="00CE618D" w:rsidRDefault="002B1BF9" w:rsidP="00DC6596">
      <w:pPr>
        <w:rPr>
          <w:rFonts w:cstheme="minorHAnsi"/>
        </w:rPr>
      </w:pPr>
      <w:r w:rsidRPr="001A38DB">
        <w:rPr>
          <w:rFonts w:cstheme="minorHAnsi"/>
        </w:rPr>
        <w:fldChar w:fldCharType="begin"/>
      </w:r>
      <w:r w:rsidRPr="001A38DB">
        <w:rPr>
          <w:rFonts w:cstheme="minorHAnsi"/>
        </w:rPr>
        <w:instrText xml:space="preserve"> ADDIN EN.CITE &lt;EndNote&gt;&lt;Cite&gt;&lt;Author&gt;Melters&lt;/Author&gt;&lt;Year&gt;2013&lt;/Year&gt;&lt;RecNum&gt;328&lt;/RecNum&gt;&lt;DisplayText&gt;(&lt;style face="smallcaps"&gt;Melters&lt;/style&gt;&lt;style face="italic"&gt; et al.&lt;/style&gt; 2013)&lt;/DisplayText&gt;&lt;record&gt;&lt;rec-number&gt;328&lt;/rec-number&gt;&lt;foreign-keys&gt;&lt;key app="EN" db-id="psx5aavda22efleatx5vaweatapzwapastxd" timestamp="1584946299" guid="d6e4aa8c-9d54-48aa-9f1c-2069153e8486"&gt;328&lt;/key&gt;&lt;/foreign-keys&gt;&lt;ref-type name="Journal Article"&gt;17&lt;/ref-type&gt;&lt;contributors&gt;&lt;authors&gt;&lt;author&gt;Melters, Daniël P.&lt;/author&gt;&lt;author&gt;Bradnam, Keith R.&lt;/author&gt;&lt;author&gt;Young, Hugh A.&lt;/author&gt;&lt;author&gt;Telis, Natalie&lt;/author&gt;&lt;author&gt;May, Michael R.&lt;/author&gt;&lt;author&gt;Ruby, J. Graham&lt;/author&gt;&lt;author&gt;Sebra, Robert&lt;/author&gt;&lt;author&gt;Peluso, Paul&lt;/author&gt;&lt;author&gt;Eid, John&lt;/author&gt;&lt;author&gt;Rank, David&lt;/author&gt;&lt;author&gt;Garcia, José Fernando&lt;/author&gt;&lt;author&gt;DeRisi, Joseph L.&lt;/author&gt;&lt;author&gt;Smith, Timothy&lt;/author&gt;&lt;author&gt;Tobias, Christian&lt;/author&gt;&lt;author&gt;Ross-Ibarra, Jeffrey&lt;/author&gt;&lt;author&gt;Korf, Ian&lt;/author&gt;&lt;author&gt;Chan, Simon W. L.&lt;/author&gt;&lt;/authors&gt;&lt;/contributors&gt;&lt;titles&gt;&lt;title&gt;Comparative analysis of tandem repeats from hundreds of species reveals unique insights into centromere evolution&lt;/title&gt;&lt;secondary-title&gt;Genome Biology&lt;/secondary-title&gt;&lt;/titles&gt;&lt;periodical&gt;&lt;full-title&gt;Genome biology&lt;/full-title&gt;&lt;/periodical&gt;&lt;pages&gt;R10&lt;/pages&gt;&lt;volume&gt;14&lt;/volume&gt;&lt;number&gt;1&lt;/number&gt;&lt;dates&gt;&lt;year&gt;2013&lt;/year&gt;&lt;pub-dates&gt;&lt;date&gt;2013/01/30&lt;/date&gt;&lt;/pub-dates&gt;&lt;/dates&gt;&lt;isbn&gt;1474-760X&lt;/isbn&gt;&lt;urls&gt;&lt;related-urls&gt;&lt;url&gt;https://doi.org/10.1186/gb-2013-14-1-r10&lt;/url&gt;&lt;/related-urls&gt;&lt;/urls&gt;&lt;electronic-resource-num&gt;10.1186/gb-2013-14-1-r10&lt;/electronic-resource-num&gt;&lt;/record&gt;&lt;/Cite&gt;&lt;/EndNote&gt;</w:instrText>
      </w:r>
      <w:r w:rsidRPr="001A38DB">
        <w:rPr>
          <w:rFonts w:cstheme="minorHAnsi"/>
        </w:rPr>
        <w:fldChar w:fldCharType="separate"/>
      </w:r>
      <w:r w:rsidRPr="001A38DB">
        <w:rPr>
          <w:rFonts w:cstheme="minorHAnsi"/>
          <w:noProof/>
        </w:rPr>
        <w:t>(</w:t>
      </w:r>
      <w:r w:rsidRPr="001A38DB">
        <w:rPr>
          <w:rFonts w:cstheme="minorHAnsi"/>
          <w:smallCaps/>
          <w:noProof/>
        </w:rPr>
        <w:t>Melters</w:t>
      </w:r>
      <w:r w:rsidRPr="001A38DB">
        <w:rPr>
          <w:rFonts w:cstheme="minorHAnsi"/>
          <w:i/>
          <w:noProof/>
        </w:rPr>
        <w:t xml:space="preserve"> et al.</w:t>
      </w:r>
      <w:r w:rsidRPr="001A38DB">
        <w:rPr>
          <w:rFonts w:cstheme="minorHAnsi"/>
          <w:noProof/>
        </w:rPr>
        <w:t xml:space="preserve"> 2013)</w:t>
      </w:r>
      <w:r w:rsidRPr="001A38DB">
        <w:rPr>
          <w:rFonts w:cstheme="minorHAnsi"/>
        </w:rPr>
        <w:fldChar w:fldCharType="end"/>
      </w:r>
      <w:r w:rsidR="00F1339A" w:rsidRPr="001A38DB">
        <w:rPr>
          <w:rFonts w:cstheme="minorHAnsi"/>
        </w:rPr>
        <w:t>.</w:t>
      </w:r>
      <w:r w:rsidR="00822601">
        <w:rPr>
          <w:rFonts w:cstheme="minorHAnsi"/>
        </w:rPr>
        <w:t xml:space="preserve"> These studies have focused on all satellite content and the results are largely driven by mini- or macrosatellites. Our results suggest that within insects there is no significant difference in microsatellite content when comparing</w:t>
      </w:r>
      <w:r w:rsidR="00F1339A" w:rsidRPr="001A38DB">
        <w:rPr>
          <w:rFonts w:cstheme="minorHAnsi"/>
        </w:rPr>
        <w:t xml:space="preserve"> holocentric and monocentric </w:t>
      </w:r>
      <w:r w:rsidR="00822601">
        <w:rPr>
          <w:rFonts w:cstheme="minorHAnsi"/>
        </w:rPr>
        <w:t>species</w:t>
      </w:r>
      <w:r w:rsidR="00F1339A" w:rsidRPr="001A38DB">
        <w:rPr>
          <w:rFonts w:cstheme="minorHAnsi"/>
        </w:rPr>
        <w:t>.</w:t>
      </w:r>
      <w:r w:rsidR="00822601">
        <w:rPr>
          <w:rFonts w:cstheme="minorHAnsi"/>
        </w:rPr>
        <w:t xml:space="preserve"> This suggests that microsatellites do not play a central role in defining centromeric </w:t>
      </w:r>
      <w:r w:rsidR="00822601">
        <w:rPr>
          <w:rFonts w:cstheme="minorHAnsi"/>
        </w:rPr>
        <w:lastRenderedPageBreak/>
        <w:t xml:space="preserve">regions and that the selective forces constraining microsatellite expansion </w:t>
      </w:r>
      <w:r w:rsidR="00662488">
        <w:rPr>
          <w:rFonts w:cstheme="minorHAnsi"/>
        </w:rPr>
        <w:t>may be</w:t>
      </w:r>
      <w:r w:rsidR="00822601">
        <w:rPr>
          <w:rFonts w:cstheme="minorHAnsi"/>
        </w:rPr>
        <w:t xml:space="preserve"> similar regardless of the centromere type.</w:t>
      </w:r>
    </w:p>
    <w:p w14:paraId="24161354" w14:textId="77777777" w:rsidR="00CE618D" w:rsidRDefault="00CE618D" w:rsidP="00DC6596">
      <w:pPr>
        <w:rPr>
          <w:rFonts w:cstheme="minorHAnsi"/>
        </w:rPr>
      </w:pPr>
    </w:p>
    <w:p w14:paraId="4D0E36C9" w14:textId="1E7B3FE1" w:rsidR="00822601" w:rsidRDefault="00822601" w:rsidP="00DC6596">
      <w:pPr>
        <w:rPr>
          <w:rFonts w:cstheme="minorHAnsi"/>
        </w:rPr>
      </w:pPr>
      <w:r>
        <w:rPr>
          <w:rFonts w:cstheme="minorHAnsi"/>
        </w:rPr>
        <w:t>Based on the similarity in microsatellite content that we observe among holocentric and monocentric lineages</w:t>
      </w:r>
      <w:r w:rsidR="00D046A1">
        <w:rPr>
          <w:rFonts w:cstheme="minorHAnsi"/>
        </w:rPr>
        <w:t>,</w:t>
      </w:r>
      <w:r>
        <w:rPr>
          <w:rFonts w:cstheme="minorHAnsi"/>
        </w:rPr>
        <w:t xml:space="preserve"> we hypothesized that they would also demonstrate similar rates of evolution. </w:t>
      </w:r>
      <w:r w:rsidR="00662488">
        <w:rPr>
          <w:rFonts w:cstheme="minorHAnsi"/>
        </w:rPr>
        <w:t>However, when we fit a Brownian motion model of evolution to microsatellite content, we infer consistently higher rates in monocentric species than in holocentric species. Examining the total microsatellite content of all species in our study we can see that the monocentric orders Hymenoptera and Diptera both exhibit a range of microsatellite content that exceeds all holocentric orders combined</w:t>
      </w:r>
      <w:r w:rsidR="00FC646F">
        <w:rPr>
          <w:rFonts w:cstheme="minorHAnsi"/>
        </w:rPr>
        <w:t xml:space="preserve"> (Figure 2B)</w:t>
      </w:r>
      <w:r w:rsidR="00662488">
        <w:rPr>
          <w:rFonts w:cstheme="minorHAnsi"/>
        </w:rPr>
        <w:t>.</w:t>
      </w:r>
      <w:r w:rsidR="00FC646F">
        <w:rPr>
          <w:rFonts w:cstheme="minorHAnsi"/>
        </w:rPr>
        <w:t xml:space="preserve"> We suggest that these orders likely drive much of the signal for higher rates of microsatellite evolution in monocentric species.  However, not all monocentric clades exhibit high rates of microsatellite evolution; Coleoptera actually exhibit</w:t>
      </w:r>
      <w:ins w:id="55" w:author="Microsoft Office User" w:date="2020-07-08T00:08:00Z">
        <w:r w:rsidR="00C773CF">
          <w:rPr>
            <w:rFonts w:cstheme="minorHAnsi"/>
          </w:rPr>
          <w:t>s</w:t>
        </w:r>
      </w:ins>
      <w:r w:rsidR="00FC646F">
        <w:rPr>
          <w:rFonts w:cstheme="minorHAnsi"/>
        </w:rPr>
        <w:t xml:space="preserve"> the lowest rate of microsatellite evolution of any order that we studied (Figure 2A). This highlights one of the dangers of comparative approaches that test for differences in rates of continuous trait evolution in two states of a discrete trait—a small portion of a phylogeny may contain such a strong signal that any binary trait mapped onto that portion of the phylogeny will be positively correlated with high rates. This is similar to the source of inflated rates of false positive</w:t>
      </w:r>
      <w:r w:rsidR="00D046A1">
        <w:rPr>
          <w:rFonts w:cstheme="minorHAnsi"/>
        </w:rPr>
        <w:t>s</w:t>
      </w:r>
      <w:r w:rsidR="00FC646F">
        <w:rPr>
          <w:rFonts w:cstheme="minorHAnsi"/>
        </w:rPr>
        <w:t xml:space="preserve"> that have recently caused upheaval in attempts to detect differential diversification under </w:t>
      </w:r>
      <w:proofErr w:type="spellStart"/>
      <w:r w:rsidR="00FC646F">
        <w:rPr>
          <w:rFonts w:cstheme="minorHAnsi"/>
        </w:rPr>
        <w:t>BiSSE</w:t>
      </w:r>
      <w:proofErr w:type="spellEnd"/>
      <w:r w:rsidR="00FC646F">
        <w:rPr>
          <w:rFonts w:cstheme="minorHAnsi"/>
        </w:rPr>
        <w:t xml:space="preserve"> models </w:t>
      </w:r>
      <w:r w:rsidR="00FC646F">
        <w:rPr>
          <w:rFonts w:cstheme="minorHAnsi"/>
        </w:rPr>
        <w:fldChar w:fldCharType="begin"/>
      </w:r>
      <w:r w:rsidR="00FC646F">
        <w:rPr>
          <w:rFonts w:cstheme="minorHAnsi"/>
        </w:rPr>
        <w:instrText xml:space="preserve"> ADDIN EN.CITE &lt;EndNote&gt;&lt;Cite&gt;&lt;Author&gt;Rabosky&lt;/Author&gt;&lt;Year&gt;2015&lt;/Year&gt;&lt;RecNum&gt;2453&lt;/RecNum&gt;&lt;DisplayText&gt;(&lt;style face="smallcaps"&gt;Rabosky and Goldberg&lt;/style&gt; 2015)&lt;/DisplayText&gt;&lt;record&gt;&lt;rec-number&gt;2453&lt;/rec-number&gt;&lt;foreign-keys&gt;&lt;key app="EN" db-id="20tzrfeaqpde50e5e2dvtwp7sr5fsss0txe9" timestamp="1457905233"&gt;2453&lt;/key&gt;&lt;/foreign-keys&gt;&lt;ref-type name="Journal Article"&gt;17&lt;/ref-type&gt;&lt;contributors&gt;&lt;authors&gt;&lt;author&gt;Rabosky, D. L.&lt;/author&gt;&lt;author&gt;Goldberg, E. E.&lt;/author&gt;&lt;/authors&gt;&lt;/contributors&gt;&lt;titles&gt;&lt;title&gt;Model inadequacy and mistaken inferences of trait-dependent speciation.&lt;/title&gt;&lt;secondary-title&gt;Syst Biol&lt;/secondary-title&gt;&lt;/titles&gt;&lt;periodical&gt;&lt;full-title&gt;Syst Biol&lt;/full-title&gt;&lt;/periodical&gt;&lt;pages&gt;340-355&lt;/pages&gt;&lt;volume&gt;64&lt;/volume&gt;&lt;number&gt;2&lt;/number&gt;&lt;dates&gt;&lt;year&gt;2015&lt;/year&gt;&lt;/dates&gt;&lt;urls&gt;&lt;/urls&gt;&lt;/record&gt;&lt;/Cite&gt;&lt;/EndNote&gt;</w:instrText>
      </w:r>
      <w:r w:rsidR="00FC646F">
        <w:rPr>
          <w:rFonts w:cstheme="minorHAnsi"/>
        </w:rPr>
        <w:fldChar w:fldCharType="separate"/>
      </w:r>
      <w:r w:rsidR="00FC646F">
        <w:rPr>
          <w:rFonts w:cstheme="minorHAnsi"/>
          <w:noProof/>
        </w:rPr>
        <w:t>(</w:t>
      </w:r>
      <w:r w:rsidR="00FC646F" w:rsidRPr="00FC646F">
        <w:rPr>
          <w:rFonts w:cstheme="minorHAnsi"/>
          <w:smallCaps/>
          <w:noProof/>
        </w:rPr>
        <w:t>Rabosky and Goldberg</w:t>
      </w:r>
      <w:r w:rsidR="00FC646F">
        <w:rPr>
          <w:rFonts w:cstheme="minorHAnsi"/>
          <w:noProof/>
        </w:rPr>
        <w:t xml:space="preserve"> 2015)</w:t>
      </w:r>
      <w:r w:rsidR="00FC646F">
        <w:rPr>
          <w:rFonts w:cstheme="minorHAnsi"/>
        </w:rPr>
        <w:fldChar w:fldCharType="end"/>
      </w:r>
      <w:r w:rsidR="00FC646F">
        <w:rPr>
          <w:rFonts w:cstheme="minorHAnsi"/>
        </w:rPr>
        <w:t>.</w:t>
      </w:r>
    </w:p>
    <w:p w14:paraId="79B588BF" w14:textId="77777777" w:rsidR="00822601" w:rsidRDefault="00822601" w:rsidP="00DC6596">
      <w:pPr>
        <w:rPr>
          <w:rFonts w:cstheme="minorHAnsi"/>
        </w:rPr>
      </w:pPr>
    </w:p>
    <w:p w14:paraId="30B2376F" w14:textId="15599A96" w:rsidR="006C5A17" w:rsidRDefault="00943F1F" w:rsidP="00D04E1C">
      <w:pPr>
        <w:rPr>
          <w:rFonts w:cstheme="minorHAnsi"/>
        </w:rPr>
      </w:pPr>
      <w:r w:rsidRPr="00FD079F">
        <w:rPr>
          <w:rFonts w:cstheme="minorHAnsi"/>
          <w:i/>
        </w:rPr>
        <w:t>Chromosome number</w:t>
      </w:r>
      <w:r w:rsidR="00053C47">
        <w:rPr>
          <w:rFonts w:cstheme="minorHAnsi"/>
        </w:rPr>
        <w:t xml:space="preserve">: </w:t>
      </w:r>
      <w:r w:rsidR="00BC174D">
        <w:rPr>
          <w:rFonts w:cstheme="minorHAnsi"/>
        </w:rPr>
        <w:t>Based on detailed analyses of Diptera genomes</w:t>
      </w:r>
      <w:r w:rsidR="00D046A1">
        <w:rPr>
          <w:rFonts w:cstheme="minorHAnsi"/>
        </w:rPr>
        <w:t>,</w:t>
      </w:r>
      <w:r w:rsidR="00BC174D">
        <w:rPr>
          <w:rFonts w:cstheme="minorHAnsi"/>
        </w:rPr>
        <w:t xml:space="preserve"> m</w:t>
      </w:r>
      <w:r w:rsidR="002A2054">
        <w:rPr>
          <w:rFonts w:cstheme="minorHAnsi"/>
        </w:rPr>
        <w:t xml:space="preserve">icrosatellites </w:t>
      </w:r>
      <w:r w:rsidR="00BC174D">
        <w:rPr>
          <w:rFonts w:cstheme="minorHAnsi"/>
        </w:rPr>
        <w:t>appear to be</w:t>
      </w:r>
      <w:r w:rsidR="00D04E1C">
        <w:rPr>
          <w:rFonts w:cstheme="minorHAnsi"/>
        </w:rPr>
        <w:t xml:space="preserve"> </w:t>
      </w:r>
      <w:r w:rsidR="00BC174D">
        <w:rPr>
          <w:rFonts w:cstheme="minorHAnsi"/>
        </w:rPr>
        <w:t>rare</w:t>
      </w:r>
      <w:r w:rsidR="00D04E1C">
        <w:rPr>
          <w:rFonts w:cstheme="minorHAnsi"/>
        </w:rPr>
        <w:t xml:space="preserve"> in heterochromatic portions of the genome</w:t>
      </w:r>
      <w:r w:rsidR="00BC174D">
        <w:rPr>
          <w:rFonts w:cstheme="minorHAnsi"/>
        </w:rPr>
        <w:t xml:space="preserve"> </w:t>
      </w:r>
      <w:r w:rsidR="00BC174D">
        <w:rPr>
          <w:rFonts w:cstheme="minorHAnsi"/>
        </w:rPr>
        <w:fldChar w:fldCharType="begin"/>
      </w:r>
      <w:r w:rsidR="00BC174D">
        <w:rPr>
          <w:rFonts w:cstheme="minorHAnsi"/>
        </w:rPr>
        <w:instrText xml:space="preserve"> ADDIN EN.CITE &lt;EndNote&gt;&lt;Cite&gt;&lt;Author&gt;Bachtrog&lt;/Author&gt;&lt;Year&gt;1999&lt;/Year&gt;&lt;RecNum&gt;2861&lt;/RecNum&gt;&lt;DisplayText&gt;(&lt;style face="smallcaps"&gt;Lowenhaupt&lt;/style&gt;&lt;style face="italic"&gt; et al.&lt;/style&gt; 1989; &lt;style face="smallcaps"&gt;Bachtrog&lt;/style&gt;&lt;style face="italic"&gt; et al.&lt;/style&gt; 1999)&lt;/DisplayText&gt;&lt;record&gt;&lt;rec-number&gt;2861&lt;/rec-number&gt;&lt;foreign-keys&gt;&lt;key app="EN" db-id="20tzrfeaqpde50e5e2dvtwp7sr5fsss0txe9" timestamp="1591813439"&gt;2861&lt;/key&gt;&lt;/foreign-keys&gt;&lt;ref-type name="Journal Article"&gt;17&lt;/ref-type&gt;&lt;contributors&gt;&lt;authors&gt;&lt;author&gt;Bachtrog, Doris&lt;/author&gt;&lt;author&gt;Weiss, Steven&lt;/author&gt;&lt;author&gt;Zangerl, Barbara&lt;/author&gt;&lt;author&gt;Brem, Gottfried&lt;/author&gt;&lt;author&gt;Schlötterer, Christian&lt;/author&gt;&lt;/authors&gt;&lt;/contributors&gt;&lt;titles&gt;&lt;title&gt;Distribution of dinucleotide microsatellites in the Drosophila melanogaster genome&lt;/title&gt;&lt;secondary-title&gt;Molecular Biology and Evolution&lt;/secondary-title&gt;&lt;/titles&gt;&lt;periodical&gt;&lt;full-title&gt;Molecular biology and evolution&lt;/full-title&gt;&lt;/periodical&gt;&lt;pages&gt;602-610&lt;/pages&gt;&lt;volume&gt;16&lt;/volume&gt;&lt;number&gt;5&lt;/number&gt;&lt;dates&gt;&lt;year&gt;1999&lt;/year&gt;&lt;/dates&gt;&lt;isbn&gt;0737-4038&lt;/isbn&gt;&lt;urls&gt;&lt;/urls&gt;&lt;/record&gt;&lt;/Cite&gt;&lt;Cite&gt;&lt;Author&gt;Lowenhaupt&lt;/Author&gt;&lt;Year&gt;1989&lt;/Year&gt;&lt;RecNum&gt;2862&lt;/RecNum&gt;&lt;record&gt;&lt;rec-number&gt;2862&lt;/rec-number&gt;&lt;foreign-keys&gt;&lt;key app="EN" db-id="20tzrfeaqpde50e5e2dvtwp7sr5fsss0txe9" timestamp="1591813485"&gt;2862&lt;/key&gt;&lt;/foreign-keys&gt;&lt;ref-type name="Journal Article"&gt;17&lt;/ref-type&gt;&lt;contributors&gt;&lt;authors&gt;&lt;author&gt;Lowenhaupt, K&lt;/author&gt;&lt;author&gt;Rich, A&lt;/author&gt;&lt;author&gt;Pardue, ML&lt;/author&gt;&lt;/authors&gt;&lt;/contributors&gt;&lt;titles&gt;&lt;title&gt;Nonrandom distribution of long mono-and dinucleotide repeats in Drosophila chromosomes: correlations with dosage compensation, heterochromatin, and recombination&lt;/title&gt;&lt;secondary-title&gt;Molecular and Cellular Biology&lt;/secondary-title&gt;&lt;/titles&gt;&lt;periodical&gt;&lt;full-title&gt;Molecular and Cellular Biology&lt;/full-title&gt;&lt;/periodical&gt;&lt;pages&gt;1173-1182&lt;/pages&gt;&lt;volume&gt;9&lt;/volume&gt;&lt;number&gt;3&lt;/number&gt;&lt;dates&gt;&lt;year&gt;1989&lt;/year&gt;&lt;/dates&gt;&lt;isbn&gt;0270-7306&lt;/isbn&gt;&lt;urls&gt;&lt;/urls&gt;&lt;/record&gt;&lt;/Cite&gt;&lt;/EndNote&gt;</w:instrText>
      </w:r>
      <w:r w:rsidR="00BC174D">
        <w:rPr>
          <w:rFonts w:cstheme="minorHAnsi"/>
        </w:rPr>
        <w:fldChar w:fldCharType="separate"/>
      </w:r>
      <w:r w:rsidR="00BC174D">
        <w:rPr>
          <w:rFonts w:cstheme="minorHAnsi"/>
          <w:noProof/>
        </w:rPr>
        <w:t>(</w:t>
      </w:r>
      <w:r w:rsidR="00BC174D" w:rsidRPr="00BC174D">
        <w:rPr>
          <w:rFonts w:cstheme="minorHAnsi"/>
          <w:smallCaps/>
          <w:noProof/>
        </w:rPr>
        <w:t>Lowenhaupt</w:t>
      </w:r>
      <w:r w:rsidR="00BC174D" w:rsidRPr="00BC174D">
        <w:rPr>
          <w:rFonts w:cstheme="minorHAnsi"/>
          <w:i/>
          <w:noProof/>
        </w:rPr>
        <w:t xml:space="preserve"> et al.</w:t>
      </w:r>
      <w:r w:rsidR="00BC174D">
        <w:rPr>
          <w:rFonts w:cstheme="minorHAnsi"/>
          <w:noProof/>
        </w:rPr>
        <w:t xml:space="preserve"> 1989; </w:t>
      </w:r>
      <w:r w:rsidR="00BC174D" w:rsidRPr="00BC174D">
        <w:rPr>
          <w:rFonts w:cstheme="minorHAnsi"/>
          <w:smallCaps/>
          <w:noProof/>
        </w:rPr>
        <w:t>Bachtrog</w:t>
      </w:r>
      <w:r w:rsidR="00BC174D" w:rsidRPr="00BC174D">
        <w:rPr>
          <w:rFonts w:cstheme="minorHAnsi"/>
          <w:i/>
          <w:noProof/>
        </w:rPr>
        <w:t xml:space="preserve"> et al.</w:t>
      </w:r>
      <w:r w:rsidR="00BC174D">
        <w:rPr>
          <w:rFonts w:cstheme="minorHAnsi"/>
          <w:noProof/>
        </w:rPr>
        <w:t xml:space="preserve"> 1999)</w:t>
      </w:r>
      <w:r w:rsidR="00BC174D">
        <w:rPr>
          <w:rFonts w:cstheme="minorHAnsi"/>
        </w:rPr>
        <w:fldChar w:fldCharType="end"/>
      </w:r>
      <w:r w:rsidR="00D04E1C">
        <w:rPr>
          <w:rFonts w:cstheme="minorHAnsi"/>
        </w:rPr>
        <w:t xml:space="preserve">. </w:t>
      </w:r>
      <w:r w:rsidR="00BC174D">
        <w:rPr>
          <w:rFonts w:cstheme="minorHAnsi"/>
        </w:rPr>
        <w:t xml:space="preserve">However, heterochromatic regions are generally enriched for a variety of repetitive sequences </w:t>
      </w:r>
      <w:r w:rsidR="00BC174D">
        <w:rPr>
          <w:rFonts w:cstheme="minorHAnsi"/>
        </w:rPr>
        <w:fldChar w:fldCharType="begin"/>
      </w:r>
      <w:r w:rsidR="00D046A1">
        <w:rPr>
          <w:rFonts w:cstheme="minorHAnsi"/>
        </w:rPr>
        <w:instrText xml:space="preserve"> ADDIN EN.CITE &lt;EndNote&gt;&lt;Cite&gt;&lt;Author&gt;Charlesworth&lt;/Author&gt;&lt;Year&gt;1994&lt;/Year&gt;&lt;RecNum&gt;331&lt;/RecNum&gt;&lt;DisplayText&gt;(&lt;style face="smallcaps"&gt;Yunis and Yasmineh&lt;/style&gt; 1971; &lt;style face="smallcaps"&gt;Charlesworth&lt;/style&gt;&lt;style face="italic"&gt; et al.&lt;/style&gt; 1994)&lt;/DisplayText&gt;&lt;record&gt;&lt;rec-number&gt;331&lt;/rec-number&gt;&lt;foreign-keys&gt;&lt;key app="EN" db-id="psx5aavda22efleatx5vaweatapzwapastxd" timestamp="1584946954" guid="fef0c459-6c2e-4cf7-8628-a7546c69f7ad"&gt;331&lt;/key&gt;&lt;/foreign-keys&gt;&lt;ref-type name="Journal Article"&gt;17&lt;/ref-type&gt;&lt;contributors&gt;&lt;authors&gt;&lt;author&gt;Charlesworth, Brian&lt;/author&gt;&lt;author&gt;Sniegowski, Paul&lt;/author&gt;&lt;author&gt;Stephan, Wolfgang&lt;/author&gt;&lt;/authors&gt;&lt;/contributors&gt;&lt;titles&gt;&lt;title&gt;The evolutionary dynamics of repetitive DNA in eukaryotes&lt;/title&gt;&lt;secondary-title&gt;Nature&lt;/secondary-title&gt;&lt;/titles&gt;&lt;periodical&gt;&lt;full-title&gt;Nature&lt;/full-title&gt;&lt;abbr-1&gt;Nature&lt;/abbr-1&gt;&lt;/periodical&gt;&lt;pages&gt;215-220&lt;/pages&gt;&lt;volume&gt;371&lt;/volume&gt;&lt;number&gt;6494&lt;/number&gt;&lt;dates&gt;&lt;year&gt;1994&lt;/year&gt;&lt;pub-dates&gt;&lt;date&gt;1994/09/01&lt;/date&gt;&lt;/pub-dates&gt;&lt;/dates&gt;&lt;isbn&gt;1476-4687&lt;/isbn&gt;&lt;urls&gt;&lt;related-urls&gt;&lt;url&gt;https://doi.org/10.1038/371215a0&lt;/url&gt;&lt;/related-urls&gt;&lt;/urls&gt;&lt;electronic-resource-num&gt;10.1038/371215a0&lt;/electronic-resource-num&gt;&lt;/record&gt;&lt;/Cite&gt;&lt;Cite&gt;&lt;Author&gt;Yunis&lt;/Author&gt;&lt;Year&gt;1971&lt;/Year&gt;&lt;RecNum&gt;2864&lt;/RecNum&gt;&lt;record&gt;&lt;rec-number&gt;2864&lt;/rec-number&gt;&lt;foreign-keys&gt;&lt;key app="EN" db-id="20tzrfeaqpde50e5e2dvtwp7sr5fsss0txe9" timestamp="1591814488"&gt;2864&lt;/key&gt;&lt;/foreign-keys&gt;&lt;ref-type name="Journal Article"&gt;17&lt;/ref-type&gt;&lt;contributors&gt;&lt;authors&gt;&lt;author&gt;Yunis, Jorge J&lt;/author&gt;&lt;author&gt;Yasmineh, Walid G&lt;/author&gt;&lt;/authors&gt;&lt;/contributors&gt;&lt;titles&gt;&lt;title&gt;Heterochromatin, satellite DNA, and cell function&lt;/title&gt;&lt;secondary-title&gt;Science&lt;/secondary-title&gt;&lt;/titles&gt;&lt;periodical&gt;&lt;full-title&gt;Science&lt;/full-title&gt;&lt;/periodical&gt;&lt;pages&gt;1200-1209&lt;/pages&gt;&lt;volume&gt;174&lt;/volume&gt;&lt;number&gt;4015&lt;/number&gt;&lt;dates&gt;&lt;year&gt;1971&lt;/year&gt;&lt;/dates&gt;&lt;isbn&gt;0036-8075&lt;/isbn&gt;&lt;urls&gt;&lt;/urls&gt;&lt;/record&gt;&lt;/Cite&gt;&lt;/EndNote&gt;</w:instrText>
      </w:r>
      <w:r w:rsidR="00BC174D">
        <w:rPr>
          <w:rFonts w:cstheme="minorHAnsi"/>
        </w:rPr>
        <w:fldChar w:fldCharType="separate"/>
      </w:r>
      <w:r w:rsidR="00BC174D">
        <w:rPr>
          <w:rFonts w:cstheme="minorHAnsi"/>
          <w:noProof/>
        </w:rPr>
        <w:t>(</w:t>
      </w:r>
      <w:r w:rsidR="00BC174D" w:rsidRPr="00BC174D">
        <w:rPr>
          <w:rFonts w:cstheme="minorHAnsi"/>
          <w:smallCaps/>
          <w:noProof/>
        </w:rPr>
        <w:t>Yunis and Yasmineh</w:t>
      </w:r>
      <w:r w:rsidR="00BC174D">
        <w:rPr>
          <w:rFonts w:cstheme="minorHAnsi"/>
          <w:noProof/>
        </w:rPr>
        <w:t xml:space="preserve"> 1971; </w:t>
      </w:r>
      <w:r w:rsidR="00BC174D" w:rsidRPr="00BC174D">
        <w:rPr>
          <w:rFonts w:cstheme="minorHAnsi"/>
          <w:smallCaps/>
          <w:noProof/>
        </w:rPr>
        <w:t>Charlesworth</w:t>
      </w:r>
      <w:r w:rsidR="00BC174D" w:rsidRPr="00BC174D">
        <w:rPr>
          <w:rFonts w:cstheme="minorHAnsi"/>
          <w:i/>
          <w:noProof/>
        </w:rPr>
        <w:t xml:space="preserve"> et al.</w:t>
      </w:r>
      <w:r w:rsidR="00BC174D">
        <w:rPr>
          <w:rFonts w:cstheme="minorHAnsi"/>
          <w:noProof/>
        </w:rPr>
        <w:t xml:space="preserve"> 1994)</w:t>
      </w:r>
      <w:r w:rsidR="00BC174D">
        <w:rPr>
          <w:rFonts w:cstheme="minorHAnsi"/>
        </w:rPr>
        <w:fldChar w:fldCharType="end"/>
      </w:r>
      <w:r w:rsidR="00BC174D">
        <w:rPr>
          <w:rFonts w:cstheme="minorHAnsi"/>
        </w:rPr>
        <w:t xml:space="preserve">. </w:t>
      </w:r>
      <w:r w:rsidR="00D04E1C">
        <w:rPr>
          <w:rFonts w:cstheme="minorHAnsi"/>
        </w:rPr>
        <w:t xml:space="preserve">Centromeric and telomeric regions are both normally heterochromatic and the number of these structural regions will scale with the number of chromosomes a genome contains. </w:t>
      </w:r>
      <w:r w:rsidR="00D046A1">
        <w:rPr>
          <w:rFonts w:cstheme="minorHAnsi"/>
        </w:rPr>
        <w:t xml:space="preserve">We might also expect chromosome number to correlate with rate of evolution where more recombination occurs in species with </w:t>
      </w:r>
      <w:r w:rsidR="001C2605">
        <w:rPr>
          <w:rFonts w:cstheme="minorHAnsi"/>
        </w:rPr>
        <w:t>many</w:t>
      </w:r>
      <w:r w:rsidR="00D046A1">
        <w:rPr>
          <w:rFonts w:cstheme="minorHAnsi"/>
        </w:rPr>
        <w:t xml:space="preserve"> chromosomes. With each recombination event</w:t>
      </w:r>
      <w:ins w:id="56" w:author="Microsoft Office User" w:date="2020-07-08T00:08:00Z">
        <w:r w:rsidR="00C773CF">
          <w:rPr>
            <w:rFonts w:cstheme="minorHAnsi"/>
          </w:rPr>
          <w:t>,</w:t>
        </w:r>
      </w:ins>
      <w:r w:rsidR="00D046A1">
        <w:rPr>
          <w:rFonts w:cstheme="minorHAnsi"/>
        </w:rPr>
        <w:t xml:space="preserve"> there is an opportunity </w:t>
      </w:r>
      <w:r w:rsidR="001C2605">
        <w:rPr>
          <w:rFonts w:cstheme="minorHAnsi"/>
        </w:rPr>
        <w:t>for misalignment of repeat units</w:t>
      </w:r>
      <w:r w:rsidR="00D046A1">
        <w:rPr>
          <w:rFonts w:cstheme="minorHAnsi"/>
        </w:rPr>
        <w:t xml:space="preserve"> which </w:t>
      </w:r>
      <w:r w:rsidR="001C2605">
        <w:rPr>
          <w:rFonts w:cstheme="minorHAnsi"/>
        </w:rPr>
        <w:t>would</w:t>
      </w:r>
      <w:r w:rsidR="00D046A1">
        <w:rPr>
          <w:rFonts w:cstheme="minorHAnsi"/>
        </w:rPr>
        <w:t xml:space="preserve"> lead to a longer or shorter locus </w:t>
      </w:r>
      <w:r w:rsidR="001C2605">
        <w:rPr>
          <w:rFonts w:cstheme="minorHAnsi"/>
        </w:rPr>
        <w:t>in the resulting gametes</w:t>
      </w:r>
      <w:r w:rsidR="00D046A1">
        <w:rPr>
          <w:rFonts w:cstheme="minorHAnsi"/>
        </w:rPr>
        <w:t xml:space="preserve">. </w:t>
      </w:r>
      <w:r w:rsidR="00FF2EAB">
        <w:rPr>
          <w:rFonts w:cstheme="minorHAnsi"/>
        </w:rPr>
        <w:t>In our analysis</w:t>
      </w:r>
      <w:r w:rsidR="00D046A1">
        <w:rPr>
          <w:rFonts w:cstheme="minorHAnsi"/>
        </w:rPr>
        <w:t>,</w:t>
      </w:r>
      <w:r w:rsidR="00FF2EAB">
        <w:rPr>
          <w:rFonts w:cstheme="minorHAnsi"/>
        </w:rPr>
        <w:t xml:space="preserve"> we find no significant correlation between chromosome number and either microsatellite content or microsatellite rate of evolution. We interpret this as evidence that these regions are not a “hot spot” for microsatellite accumulation in most insect species</w:t>
      </w:r>
      <w:r w:rsidR="001C2605">
        <w:rPr>
          <w:rFonts w:cstheme="minorHAnsi"/>
        </w:rPr>
        <w:t xml:space="preserve">, and that changes in microsatellite length due to recombination errors </w:t>
      </w:r>
      <w:ins w:id="57" w:author="Microsoft Office User" w:date="2020-07-08T00:08:00Z">
        <w:r w:rsidR="00C773CF">
          <w:rPr>
            <w:rFonts w:cstheme="minorHAnsi"/>
          </w:rPr>
          <w:t xml:space="preserve">are </w:t>
        </w:r>
      </w:ins>
      <w:del w:id="58" w:author="Microsoft Office User" w:date="2020-07-08T00:08:00Z">
        <w:r w:rsidR="001C2605" w:rsidDel="00C773CF">
          <w:rPr>
            <w:rFonts w:cstheme="minorHAnsi"/>
          </w:rPr>
          <w:delText xml:space="preserve">is </w:delText>
        </w:r>
      </w:del>
      <w:r w:rsidR="001C2605">
        <w:rPr>
          <w:rFonts w:cstheme="minorHAnsi"/>
        </w:rPr>
        <w:t xml:space="preserve">rare. </w:t>
      </w:r>
      <w:r w:rsidR="00FF2EAB">
        <w:rPr>
          <w:rFonts w:cstheme="minorHAnsi"/>
        </w:rPr>
        <w:t xml:space="preserve">However, </w:t>
      </w:r>
      <w:r w:rsidR="00D04E1C">
        <w:rPr>
          <w:rFonts w:cstheme="minorHAnsi"/>
        </w:rPr>
        <w:t xml:space="preserve">we note that </w:t>
      </w:r>
      <w:r w:rsidR="001C2605">
        <w:rPr>
          <w:rFonts w:cstheme="minorHAnsi"/>
        </w:rPr>
        <w:t xml:space="preserve">centromeric and telomeric regions are </w:t>
      </w:r>
      <w:r w:rsidR="00D04E1C">
        <w:rPr>
          <w:rFonts w:cstheme="minorHAnsi"/>
        </w:rPr>
        <w:t xml:space="preserve">difficult to assemble regions of the genome and may become more difficult to assemble as the number of chromosomes </w:t>
      </w:r>
      <w:r w:rsidR="00FF2EAB">
        <w:rPr>
          <w:rFonts w:cstheme="minorHAnsi"/>
        </w:rPr>
        <w:t>increases. As such</w:t>
      </w:r>
      <w:r w:rsidR="00D046A1">
        <w:rPr>
          <w:rFonts w:cstheme="minorHAnsi"/>
        </w:rPr>
        <w:t>,</w:t>
      </w:r>
      <w:r w:rsidR="00FF2EAB">
        <w:rPr>
          <w:rFonts w:cstheme="minorHAnsi"/>
        </w:rPr>
        <w:t xml:space="preserve"> the use of whole genome assemblies rather than raw reads may reduce our ability to detect a concentration of microsatellites in these regions.</w:t>
      </w:r>
    </w:p>
    <w:p w14:paraId="42CD68B6" w14:textId="6FCEA72A" w:rsidR="00943F1F" w:rsidRDefault="00943F1F">
      <w:pPr>
        <w:rPr>
          <w:rFonts w:cstheme="minorHAnsi"/>
        </w:rPr>
      </w:pPr>
    </w:p>
    <w:p w14:paraId="6190C10F" w14:textId="44CE6AC5" w:rsidR="00C9216E" w:rsidRPr="009B4A27" w:rsidRDefault="00943F1F" w:rsidP="00FF2EAB">
      <w:pPr>
        <w:autoSpaceDE w:val="0"/>
        <w:autoSpaceDN w:val="0"/>
        <w:adjustRightInd w:val="0"/>
        <w:rPr>
          <w:rFonts w:ascii="Times New Roman" w:hAnsi="Times New Roman" w:cs="Times New Roman"/>
          <w:sz w:val="20"/>
          <w:szCs w:val="20"/>
        </w:rPr>
      </w:pPr>
      <w:r w:rsidRPr="00FD079F">
        <w:rPr>
          <w:rFonts w:cstheme="minorHAnsi"/>
          <w:i/>
        </w:rPr>
        <w:t>Genome size</w:t>
      </w:r>
      <w:r w:rsidR="00053C47">
        <w:rPr>
          <w:rFonts w:cstheme="minorHAnsi"/>
        </w:rPr>
        <w:t xml:space="preserve">: </w:t>
      </w:r>
      <w:r w:rsidR="006C5A17">
        <w:rPr>
          <w:rFonts w:cstheme="minorHAnsi"/>
        </w:rPr>
        <w:t>There is large variation in genome size among eukaryotes</w:t>
      </w:r>
      <w:r w:rsidR="00FF2EAB">
        <w:rPr>
          <w:rFonts w:cstheme="minorHAnsi"/>
        </w:rPr>
        <w:t>; even closely related species often have strikingly different genome sizes</w:t>
      </w:r>
      <w:r w:rsidR="00FA5017">
        <w:rPr>
          <w:rFonts w:cstheme="minorHAnsi"/>
        </w:rPr>
        <w:t xml:space="preserve"> </w:t>
      </w:r>
      <w:r w:rsidR="00FA5017">
        <w:rPr>
          <w:rFonts w:cstheme="minorHAnsi"/>
        </w:rPr>
        <w:fldChar w:fldCharType="begin"/>
      </w:r>
      <w:r w:rsidR="00FA5017">
        <w:rPr>
          <w:rFonts w:cstheme="minorHAnsi"/>
        </w:rPr>
        <w:instrText xml:space="preserve"> ADDIN EN.CITE &lt;EndNote&gt;&lt;Cite&gt;&lt;Author&gt;Hartl&lt;/Author&gt;&lt;Year&gt;2000&lt;/Year&gt;&lt;RecNum&gt;341&lt;/RecNum&gt;&lt;DisplayText&gt;(&lt;style face="smallcaps"&gt;Hartl&lt;/style&gt; 2000)&lt;/DisplayText&gt;&lt;record&gt;&lt;rec-number&gt;341&lt;/rec-number&gt;&lt;foreign-keys&gt;&lt;key app="EN" db-id="psx5aavda22efleatx5vaweatapzwapastxd" timestamp="1585034891" guid="d4ed411f-0321-4956-b925-8fad0e693201"&gt;341&lt;/key&gt;&lt;/foreign-keys&gt;&lt;ref-type name="Journal Article"&gt;17&lt;/ref-type&gt;&lt;contributors&gt;&lt;authors&gt;&lt;author&gt;Hartl, Daniel L&lt;/author&gt;&lt;/authors&gt;&lt;/contributors&gt;&lt;titles&gt;&lt;title&gt;Molecular melodies in high and low C&lt;/title&gt;&lt;secondary-title&gt;Nature Reviews Genetics&lt;/secondary-title&gt;&lt;/titles&gt;&lt;periodical&gt;&lt;full-title&gt;Nature Reviews Genetics&lt;/full-title&gt;&lt;/periodical&gt;&lt;pages&gt;145-149&lt;/pages&gt;&lt;volume&gt;1&lt;/volume&gt;&lt;number&gt;2&lt;/number&gt;&lt;dates&gt;&lt;year&gt;2000&lt;/year&gt;&lt;/dates&gt;&lt;isbn&gt;1471-0064&lt;/isbn&gt;&lt;urls&gt;&lt;/urls&gt;&lt;/record&gt;&lt;/Cite&gt;&lt;/EndNote&gt;</w:instrText>
      </w:r>
      <w:r w:rsidR="00FA5017">
        <w:rPr>
          <w:rFonts w:cstheme="minorHAnsi"/>
        </w:rPr>
        <w:fldChar w:fldCharType="separate"/>
      </w:r>
      <w:r w:rsidR="00FA5017">
        <w:rPr>
          <w:rFonts w:cstheme="minorHAnsi"/>
          <w:noProof/>
        </w:rPr>
        <w:t>(</w:t>
      </w:r>
      <w:r w:rsidR="00FA5017" w:rsidRPr="006709ED">
        <w:rPr>
          <w:rFonts w:cstheme="minorHAnsi"/>
          <w:smallCaps/>
          <w:noProof/>
        </w:rPr>
        <w:t>Hartl</w:t>
      </w:r>
      <w:r w:rsidR="00FA5017">
        <w:rPr>
          <w:rFonts w:cstheme="minorHAnsi"/>
          <w:noProof/>
        </w:rPr>
        <w:t xml:space="preserve"> 2000)</w:t>
      </w:r>
      <w:r w:rsidR="00FA5017">
        <w:rPr>
          <w:rFonts w:cstheme="minorHAnsi"/>
        </w:rPr>
        <w:fldChar w:fldCharType="end"/>
      </w:r>
      <w:r w:rsidR="006C5A17">
        <w:rPr>
          <w:rFonts w:cstheme="minorHAnsi"/>
        </w:rPr>
        <w:t xml:space="preserve">. </w:t>
      </w:r>
      <w:r w:rsidR="00C9216E">
        <w:rPr>
          <w:rFonts w:cstheme="minorHAnsi"/>
        </w:rPr>
        <w:t>This v</w:t>
      </w:r>
      <w:r w:rsidR="006C5A17">
        <w:rPr>
          <w:rFonts w:cstheme="minorHAnsi"/>
        </w:rPr>
        <w:t>ariation</w:t>
      </w:r>
      <w:r w:rsidR="00977284">
        <w:rPr>
          <w:rFonts w:cstheme="minorHAnsi"/>
        </w:rPr>
        <w:t xml:space="preserve"> in eukaryotes</w:t>
      </w:r>
      <w:r w:rsidR="006C5A17">
        <w:rPr>
          <w:rFonts w:cstheme="minorHAnsi"/>
        </w:rPr>
        <w:t xml:space="preserve"> </w:t>
      </w:r>
      <w:r w:rsidR="00C9216E">
        <w:rPr>
          <w:rFonts w:cstheme="minorHAnsi"/>
        </w:rPr>
        <w:t>is not predictive of</w:t>
      </w:r>
      <w:r w:rsidR="006C5A17">
        <w:rPr>
          <w:rFonts w:cstheme="minorHAnsi"/>
        </w:rPr>
        <w:t xml:space="preserve"> complexity, ploidy level, or </w:t>
      </w:r>
      <w:r w:rsidR="00C9216E">
        <w:rPr>
          <w:rFonts w:cstheme="minorHAnsi"/>
        </w:rPr>
        <w:t xml:space="preserve">the number of </w:t>
      </w:r>
      <w:r w:rsidR="006C5A17">
        <w:rPr>
          <w:rFonts w:cstheme="minorHAnsi"/>
        </w:rPr>
        <w:t>protein-coding genes</w:t>
      </w:r>
      <w:r w:rsidR="00FA5017">
        <w:rPr>
          <w:rFonts w:cstheme="minorHAnsi"/>
        </w:rPr>
        <w:t xml:space="preserve"> </w:t>
      </w:r>
      <w:r w:rsidR="00FA5017">
        <w:rPr>
          <w:rFonts w:cstheme="minorHAnsi"/>
        </w:rPr>
        <w:fldChar w:fldCharType="begin"/>
      </w:r>
      <w:r w:rsidR="00990190">
        <w:rPr>
          <w:rFonts w:cstheme="minorHAnsi"/>
        </w:rPr>
        <w:instrText xml:space="preserve"> ADDIN EN.CITE &lt;EndNote&gt;&lt;Cite&gt;&lt;Author&gt;Mirsky&lt;/Author&gt;&lt;Year&gt;1951&lt;/Year&gt;&lt;RecNum&gt;343&lt;/RecNum&gt;&lt;DisplayText&gt;(&lt;style face="smallcaps"&gt;Mirsky and Ris&lt;/style&gt; 1951; &lt;style face="smallcaps"&gt;Lynch and Conery&lt;/style&gt; 2003)&lt;/DisplayText&gt;&lt;record&gt;&lt;rec-number&gt;343&lt;/rec-number&gt;&lt;foreign-keys&gt;&lt;key app="EN" db-id="psx5aavda22efleatx5vaweatapzwapastxd" timestamp="1585034958" guid="9e2aba78-2ff5-4331-9c1a-d9936cf53972"&gt;343&lt;/key&gt;&lt;/foreign-keys&gt;&lt;ref-type name="Journal Article"&gt;17&lt;/ref-type&gt;&lt;contributors&gt;&lt;authors&gt;&lt;author&gt;Mirsky, AE&lt;/author&gt;&lt;author&gt;Ris, Hans&lt;/author&gt;&lt;/authors&gt;&lt;/contributors&gt;&lt;titles&gt;&lt;title&gt;The desoxyribonucleic acid content of animal cells and its evolutionary significance&lt;/title&gt;&lt;secondary-title&gt;The Journal of general physiology&lt;/secondary-title&gt;&lt;/titles&gt;&lt;periodical&gt;&lt;full-title&gt;The Journal of general physiology&lt;/full-title&gt;&lt;/periodical&gt;&lt;pages&gt;451&lt;/pages&gt;&lt;volume&gt;34&lt;/volume&gt;&lt;number&gt;4&lt;/number&gt;&lt;dates&gt;&lt;year&gt;1951&lt;/year&gt;&lt;/dates&gt;&lt;urls&gt;&lt;/urls&gt;&lt;/record&gt;&lt;/Cite&gt;&lt;Cite&gt;&lt;Author&gt;Lynch&lt;/Author&gt;&lt;Year&gt;2003&lt;/Year&gt;&lt;RecNum&gt;2868&lt;/RecNum&gt;&lt;record&gt;&lt;rec-number&gt;2868&lt;/rec-number&gt;&lt;foreign-keys&gt;&lt;key app="EN" db-id="20tzrfeaqpde50e5e2dvtwp7sr5fsss0txe9" timestamp="1591816409"&gt;2868&lt;/key&gt;&lt;/foreign-keys&gt;&lt;ref-type name="Journal Article"&gt;17&lt;/ref-type&gt;&lt;contributors&gt;&lt;authors&gt;&lt;author&gt;Lynch, Michael&lt;/author&gt;&lt;author&gt;Conery, John S&lt;/author&gt;&lt;/authors&gt;&lt;/contributors&gt;&lt;titles&gt;&lt;title&gt;The origins of genome complexity&lt;/title&gt;&lt;secondary-title&gt;science&lt;/secondary-title&gt;&lt;/titles&gt;&lt;periodical&gt;&lt;full-title&gt;Science&lt;/full-title&gt;&lt;/periodical&gt;&lt;pages&gt;1401-1404&lt;/pages&gt;&lt;volume&gt;302&lt;/volume&gt;&lt;number&gt;5649&lt;/number&gt;&lt;dates&gt;&lt;year&gt;2003&lt;/year&gt;&lt;/dates&gt;&lt;isbn&gt;0036-8075&lt;/isbn&gt;&lt;urls&gt;&lt;/urls&gt;&lt;/record&gt;&lt;/Cite&gt;&lt;/EndNote&gt;</w:instrText>
      </w:r>
      <w:r w:rsidR="00FA5017">
        <w:rPr>
          <w:rFonts w:cstheme="minorHAnsi"/>
        </w:rPr>
        <w:fldChar w:fldCharType="separate"/>
      </w:r>
      <w:r w:rsidR="00990190">
        <w:rPr>
          <w:rFonts w:cstheme="minorHAnsi"/>
          <w:noProof/>
        </w:rPr>
        <w:t>(</w:t>
      </w:r>
      <w:r w:rsidR="00990190" w:rsidRPr="00990190">
        <w:rPr>
          <w:rFonts w:cstheme="minorHAnsi"/>
          <w:smallCaps/>
          <w:noProof/>
        </w:rPr>
        <w:t>Mirsky and Ris</w:t>
      </w:r>
      <w:r w:rsidR="00990190">
        <w:rPr>
          <w:rFonts w:cstheme="minorHAnsi"/>
          <w:noProof/>
        </w:rPr>
        <w:t xml:space="preserve"> 1951; </w:t>
      </w:r>
      <w:r w:rsidR="00990190" w:rsidRPr="00990190">
        <w:rPr>
          <w:rFonts w:cstheme="minorHAnsi"/>
          <w:smallCaps/>
          <w:noProof/>
        </w:rPr>
        <w:t>Lynch and Conery</w:t>
      </w:r>
      <w:r w:rsidR="00990190">
        <w:rPr>
          <w:rFonts w:cstheme="minorHAnsi"/>
          <w:noProof/>
        </w:rPr>
        <w:t xml:space="preserve"> 2003)</w:t>
      </w:r>
      <w:r w:rsidR="00FA5017">
        <w:rPr>
          <w:rFonts w:cstheme="minorHAnsi"/>
        </w:rPr>
        <w:fldChar w:fldCharType="end"/>
      </w:r>
      <w:r w:rsidR="00FA5017">
        <w:rPr>
          <w:rFonts w:cstheme="minorHAnsi"/>
        </w:rPr>
        <w:t xml:space="preserve">. </w:t>
      </w:r>
      <w:r w:rsidR="00C9216E">
        <w:rPr>
          <w:rFonts w:cstheme="minorHAnsi"/>
        </w:rPr>
        <w:t xml:space="preserve">The evolution of genome size can be directly affected by a variety of processes </w:t>
      </w:r>
      <w:r w:rsidR="00990190">
        <w:rPr>
          <w:rFonts w:cstheme="minorHAnsi"/>
        </w:rPr>
        <w:fldChar w:fldCharType="begin"/>
      </w:r>
      <w:r w:rsidR="008B6AD9">
        <w:rPr>
          <w:rFonts w:cstheme="minorHAnsi"/>
        </w:rPr>
        <w:instrText xml:space="preserve"> ADDIN EN.CITE &lt;EndNote&gt;&lt;Cite&gt;&lt;Author&gt;Petrov&lt;/Author&gt;&lt;Year&gt;2001&lt;/Year&gt;&lt;RecNum&gt;2867&lt;/RecNum&gt;&lt;Prefix&gt;e.g. insertions`, deletions`, polysomy`, proliferation of transposons`; reviewed in: &lt;/Prefix&gt;&lt;DisplayText&gt;(e.g. insertions, deletions, polysomy, proliferation of transposons; reviewed in: &lt;style face="smallcaps"&gt;Petrov&lt;/style&gt; 2001)&lt;/DisplayText&gt;&lt;record&gt;&lt;rec-number&gt;2867&lt;/rec-number&gt;&lt;foreign-keys&gt;&lt;key app="EN" db-id="20tzrfeaqpde50e5e2dvtwp7sr5fsss0txe9" timestamp="1591815837"&gt;2867&lt;/key&gt;&lt;/foreign-keys&gt;&lt;ref-type name="Journal Article"&gt;17&lt;/ref-type&gt;&lt;contributors&gt;&lt;authors&gt;&lt;author&gt;Petrov, Dmitri A&lt;/author&gt;&lt;/authors&gt;&lt;/contributors&gt;&lt;titles&gt;&lt;title&gt;Evolution of genome size: new approaches to an old problem&lt;/title&gt;&lt;secondary-title&gt;TRENDS in Genetics&lt;/secondary-title&gt;&lt;/titles&gt;&lt;periodical&gt;&lt;full-title&gt;Trends in Genetics&lt;/full-title&gt;&lt;/periodical&gt;&lt;pages&gt;23-28&lt;/pages&gt;&lt;volume&gt;17&lt;/volume&gt;&lt;number&gt;1&lt;/number&gt;&lt;dates&gt;&lt;year&gt;2001&lt;/year&gt;&lt;/dates&gt;&lt;isbn&gt;0168-9525&lt;/isbn&gt;&lt;urls&gt;&lt;/urls&gt;&lt;/record&gt;&lt;/Cite&gt;&lt;/EndNote&gt;</w:instrText>
      </w:r>
      <w:r w:rsidR="00990190">
        <w:rPr>
          <w:rFonts w:cstheme="minorHAnsi"/>
        </w:rPr>
        <w:fldChar w:fldCharType="separate"/>
      </w:r>
      <w:r w:rsidR="008B6AD9">
        <w:rPr>
          <w:rFonts w:cstheme="minorHAnsi"/>
          <w:noProof/>
        </w:rPr>
        <w:t xml:space="preserve">(e.g. insertions, deletions, polysomy, proliferation of transposons; reviewed in: </w:t>
      </w:r>
      <w:r w:rsidR="008B6AD9" w:rsidRPr="008B6AD9">
        <w:rPr>
          <w:rFonts w:cstheme="minorHAnsi"/>
          <w:smallCaps/>
          <w:noProof/>
        </w:rPr>
        <w:t>Petrov</w:t>
      </w:r>
      <w:r w:rsidR="008B6AD9">
        <w:rPr>
          <w:rFonts w:cstheme="minorHAnsi"/>
          <w:noProof/>
        </w:rPr>
        <w:t xml:space="preserve"> 2001)</w:t>
      </w:r>
      <w:r w:rsidR="00990190">
        <w:rPr>
          <w:rFonts w:cstheme="minorHAnsi"/>
        </w:rPr>
        <w:fldChar w:fldCharType="end"/>
      </w:r>
      <w:r w:rsidR="00C9216E">
        <w:rPr>
          <w:rFonts w:cstheme="minorHAnsi"/>
        </w:rPr>
        <w:t xml:space="preserve">. </w:t>
      </w:r>
      <w:r w:rsidR="00977284">
        <w:rPr>
          <w:rFonts w:cstheme="minorHAnsi"/>
        </w:rPr>
        <w:t xml:space="preserve">A correlation between microsatellite content and genome size may be produced </w:t>
      </w:r>
      <w:r w:rsidR="00977284">
        <w:rPr>
          <w:rFonts w:cstheme="minorHAnsi"/>
        </w:rPr>
        <w:lastRenderedPageBreak/>
        <w:t xml:space="preserve">in two distinctly different fashions. First, microsatellite expansion or contraction may lead directly to changes in genome size, or broader deletion or insertion processes may drive a global change in genome size that impacts microsatellites as </w:t>
      </w:r>
      <w:ins w:id="59" w:author="Microsoft Office User" w:date="2020-07-08T00:13:00Z">
        <w:r w:rsidR="00C773CF">
          <w:rPr>
            <w:rFonts w:cstheme="minorHAnsi"/>
          </w:rPr>
          <w:t xml:space="preserve">a </w:t>
        </w:r>
      </w:ins>
      <w:r w:rsidR="00977284">
        <w:rPr>
          <w:rFonts w:cstheme="minorHAnsi"/>
        </w:rPr>
        <w:t>byproduct.</w:t>
      </w:r>
      <w:r w:rsidR="009B4A27">
        <w:rPr>
          <w:rFonts w:cstheme="minorHAnsi"/>
        </w:rPr>
        <w:t xml:space="preserve"> The relationship between microsatellite content and genome size has been confirmed in many species </w:t>
      </w:r>
      <w:r w:rsidR="009B4A27">
        <w:rPr>
          <w:rFonts w:cstheme="minorHAnsi"/>
        </w:rPr>
        <w:fldChar w:fldCharType="begin">
          <w:fldData xml:space="preserve">PEVuZE5vdGU+PENpdGU+PEF1dGhvcj5LdWJpczwvQXV0aG9yPjxZZWFyPjE5OTg8L1llYXI+PFJl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=
</w:fldData>
        </w:fldChar>
      </w:r>
      <w:r w:rsidR="009B4A27">
        <w:rPr>
          <w:rFonts w:cstheme="minorHAnsi"/>
        </w:rPr>
        <w:instrText xml:space="preserve"> ADDIN EN.CITE </w:instrText>
      </w:r>
      <w:r w:rsidR="009B4A27">
        <w:rPr>
          <w:rFonts w:cstheme="minorHAnsi"/>
        </w:rPr>
        <w:fldChar w:fldCharType="begin">
          <w:fldData xml:space="preserve">PEVuZE5vdGU+PENpdGU+PEF1dGhvcj5LdWJpczwvQXV0aG9yPjxZZWFyPjE5OTg8L1llYXI+PFJl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=
</w:fldData>
        </w:fldChar>
      </w:r>
      <w:r w:rsidR="009B4A27">
        <w:rPr>
          <w:rFonts w:cstheme="minorHAnsi"/>
        </w:rPr>
        <w:instrText xml:space="preserve"> ADDIN EN.CITE.DATA </w:instrText>
      </w:r>
      <w:r w:rsidR="009B4A27">
        <w:rPr>
          <w:rFonts w:cstheme="minorHAnsi"/>
        </w:rPr>
      </w:r>
      <w:r w:rsidR="009B4A27">
        <w:rPr>
          <w:rFonts w:cstheme="minorHAnsi"/>
        </w:rPr>
        <w:fldChar w:fldCharType="end"/>
      </w:r>
      <w:r w:rsidR="009B4A27">
        <w:rPr>
          <w:rFonts w:cstheme="minorHAnsi"/>
        </w:rPr>
      </w:r>
      <w:r w:rsidR="009B4A27">
        <w:rPr>
          <w:rFonts w:cstheme="minorHAnsi"/>
        </w:rPr>
        <w:fldChar w:fldCharType="separate"/>
      </w:r>
      <w:r w:rsidR="009B4A27">
        <w:rPr>
          <w:rFonts w:cstheme="minorHAnsi"/>
          <w:noProof/>
        </w:rPr>
        <w:t>(</w:t>
      </w:r>
      <w:r w:rsidR="009B4A27" w:rsidRPr="001853C2">
        <w:rPr>
          <w:rFonts w:cstheme="minorHAnsi"/>
          <w:smallCaps/>
          <w:noProof/>
        </w:rPr>
        <w:t>Primmer</w:t>
      </w:r>
      <w:r w:rsidR="009B4A27" w:rsidRPr="001853C2">
        <w:rPr>
          <w:rFonts w:cstheme="minorHAnsi"/>
          <w:i/>
          <w:noProof/>
        </w:rPr>
        <w:t xml:space="preserve"> et al.</w:t>
      </w:r>
      <w:r w:rsidR="009B4A27">
        <w:rPr>
          <w:rFonts w:cstheme="minorHAnsi"/>
          <w:noProof/>
        </w:rPr>
        <w:t xml:space="preserve"> 1997; </w:t>
      </w:r>
      <w:r w:rsidR="009B4A27" w:rsidRPr="001853C2">
        <w:rPr>
          <w:rFonts w:cstheme="minorHAnsi"/>
          <w:smallCaps/>
          <w:noProof/>
        </w:rPr>
        <w:t>Field and Wills</w:t>
      </w:r>
      <w:r w:rsidR="009B4A27">
        <w:rPr>
          <w:rFonts w:cstheme="minorHAnsi"/>
          <w:noProof/>
        </w:rPr>
        <w:t xml:space="preserve"> 1998; </w:t>
      </w:r>
      <w:r w:rsidR="009B4A27" w:rsidRPr="001853C2">
        <w:rPr>
          <w:rFonts w:cstheme="minorHAnsi"/>
          <w:smallCaps/>
          <w:noProof/>
        </w:rPr>
        <w:t>Kubis</w:t>
      </w:r>
      <w:r w:rsidR="009B4A27" w:rsidRPr="001853C2">
        <w:rPr>
          <w:rFonts w:cstheme="minorHAnsi"/>
          <w:i/>
          <w:noProof/>
        </w:rPr>
        <w:t xml:space="preserve"> et al.</w:t>
      </w:r>
      <w:r w:rsidR="009B4A27">
        <w:rPr>
          <w:rFonts w:cstheme="minorHAnsi"/>
          <w:noProof/>
        </w:rPr>
        <w:t xml:space="preserve"> 1998)</w:t>
      </w:r>
      <w:r w:rsidR="009B4A27">
        <w:rPr>
          <w:rFonts w:cstheme="minorHAnsi"/>
        </w:rPr>
        <w:fldChar w:fldCharType="end"/>
      </w:r>
      <w:r w:rsidR="009B4A27">
        <w:rPr>
          <w:rFonts w:cstheme="minorHAnsi"/>
        </w:rPr>
        <w:t>.</w:t>
      </w:r>
      <w:r w:rsidR="009B4A27">
        <w:rPr>
          <w:rFonts w:ascii="Times New Roman" w:hAnsi="Times New Roman" w:cs="Times New Roman"/>
          <w:sz w:val="20"/>
          <w:szCs w:val="20"/>
        </w:rPr>
        <w:t xml:space="preserve"> </w:t>
      </w:r>
      <w:r w:rsidR="009B4A27">
        <w:rPr>
          <w:rFonts w:cstheme="minorHAnsi"/>
        </w:rPr>
        <w:t xml:space="preserve">Although our study cannot distinguish among the possible drivers of this correlation, we do find a signal for contingency among genome size and microsatellite content (Figure 4A). Furthermore, we find a correlation between the rate of microsatellite evolution and genome size. We interpret this as support for the proportional model of genome size evolution </w:t>
      </w:r>
      <w:r w:rsidR="009B4A27">
        <w:rPr>
          <w:rFonts w:cstheme="minorHAnsi"/>
        </w:rPr>
        <w:fldChar w:fldCharType="begin"/>
      </w:r>
      <w:r w:rsidR="009B4A27">
        <w:rPr>
          <w:rFonts w:cstheme="minorHAnsi"/>
        </w:rPr>
        <w:instrText xml:space="preserve"> ADDIN EN.CITE &lt;EndNote&gt;&lt;Cite&gt;&lt;Author&gt;Oliver&lt;/Author&gt;&lt;Year&gt;2007&lt;/Year&gt;&lt;RecNum&gt;2869&lt;/RecNum&gt;&lt;DisplayText&gt;(&lt;style face="smallcaps"&gt;Oliver&lt;/style&gt;&lt;style face="italic"&gt; et al.&lt;/style&gt; 2007)&lt;/DisplayText&gt;&lt;record&gt;&lt;rec-number&gt;2869&lt;/rec-number&gt;&lt;foreign-keys&gt;&lt;key app="EN" db-id="20tzrfeaqpde50e5e2dvtwp7sr5fsss0txe9" timestamp="1591817518"&gt;2869&lt;/key&gt;&lt;/foreign-keys&gt;&lt;ref-type name="Journal Article"&gt;17&lt;/ref-type&gt;&lt;contributors&gt;&lt;authors&gt;&lt;author&gt;Oliver, Matthew J&lt;/author&gt;&lt;author&gt;Petrov, Dmitri&lt;/author&gt;&lt;author&gt;Ackerly, David&lt;/author&gt;&lt;author&gt;Falkowski, Paul&lt;/author&gt;&lt;author&gt;Schofield, Oscar M&lt;/author&gt;&lt;/authors&gt;&lt;/contributors&gt;&lt;titles&gt;&lt;title&gt;The mode and tempo of genome size evolution in eukaryotes&lt;/title&gt;&lt;secondary-title&gt;Genome research&lt;/secondary-title&gt;&lt;/titles&gt;&lt;periodical&gt;&lt;full-title&gt;Genome research&lt;/full-title&gt;&lt;/periodical&gt;&lt;pages&gt;594-601&lt;/pages&gt;&lt;volume&gt;17&lt;/volume&gt;&lt;number&gt;5&lt;/number&gt;&lt;dates&gt;&lt;year&gt;2007&lt;/year&gt;&lt;/dates&gt;&lt;isbn&gt;1088-9051&lt;/isbn&gt;&lt;urls&gt;&lt;/urls&gt;&lt;/record&gt;&lt;/Cite&gt;&lt;/EndNote&gt;</w:instrText>
      </w:r>
      <w:r w:rsidR="009B4A27">
        <w:rPr>
          <w:rFonts w:cstheme="minorHAnsi"/>
        </w:rPr>
        <w:fldChar w:fldCharType="separate"/>
      </w:r>
      <w:r w:rsidR="009B4A27">
        <w:rPr>
          <w:rFonts w:cstheme="minorHAnsi"/>
          <w:noProof/>
        </w:rPr>
        <w:t>(</w:t>
      </w:r>
      <w:r w:rsidR="009B4A27" w:rsidRPr="009B4A27">
        <w:rPr>
          <w:rFonts w:cstheme="minorHAnsi"/>
          <w:smallCaps/>
          <w:noProof/>
        </w:rPr>
        <w:t>Oliver</w:t>
      </w:r>
      <w:r w:rsidR="009B4A27" w:rsidRPr="009B4A27">
        <w:rPr>
          <w:rFonts w:cstheme="minorHAnsi"/>
          <w:i/>
          <w:noProof/>
        </w:rPr>
        <w:t xml:space="preserve"> et al.</w:t>
      </w:r>
      <w:r w:rsidR="009B4A27">
        <w:rPr>
          <w:rFonts w:cstheme="minorHAnsi"/>
          <w:noProof/>
        </w:rPr>
        <w:t xml:space="preserve"> 2007)</w:t>
      </w:r>
      <w:r w:rsidR="009B4A27">
        <w:rPr>
          <w:rFonts w:cstheme="minorHAnsi"/>
        </w:rPr>
        <w:fldChar w:fldCharType="end"/>
      </w:r>
      <w:r w:rsidR="009B4A27">
        <w:rPr>
          <w:rFonts w:cstheme="minorHAnsi"/>
        </w:rPr>
        <w:t>. This hypothesis suggests that variation in rates of genome size evolution (and in turn genome size</w:t>
      </w:r>
      <w:ins w:id="60" w:author="Microsoft Office User" w:date="2020-07-08T00:09:00Z">
        <w:r w:rsidR="00C773CF">
          <w:rPr>
            <w:rFonts w:cstheme="minorHAnsi"/>
          </w:rPr>
          <w:t>) is</w:t>
        </w:r>
      </w:ins>
      <w:del w:id="61" w:author="Microsoft Office User" w:date="2020-07-08T00:09:00Z">
        <w:r w:rsidR="009B4A27" w:rsidDel="00C773CF">
          <w:rPr>
            <w:rFonts w:cstheme="minorHAnsi"/>
          </w:rPr>
          <w:delText>) are</w:delText>
        </w:r>
      </w:del>
      <w:r w:rsidR="009B4A27">
        <w:rPr>
          <w:rFonts w:cstheme="minorHAnsi"/>
        </w:rPr>
        <w:t xml:space="preserve"> driven by broad rate differences that are a function of the genome size such that species with large genomes also have higher rates of genome size evolution.</w:t>
      </w:r>
    </w:p>
    <w:p w14:paraId="28D1EF85" w14:textId="1A1D205F" w:rsidR="00977284" w:rsidRDefault="00977284" w:rsidP="00FF2EAB">
      <w:pPr>
        <w:autoSpaceDE w:val="0"/>
        <w:autoSpaceDN w:val="0"/>
        <w:adjustRightInd w:val="0"/>
        <w:rPr>
          <w:rFonts w:cstheme="minorHAnsi"/>
        </w:rPr>
      </w:pPr>
    </w:p>
    <w:p w14:paraId="4D40A354" w14:textId="77777777" w:rsidR="004F04D9" w:rsidRDefault="004F04D9" w:rsidP="004F04D9">
      <w:pPr>
        <w:rPr>
          <w:rFonts w:cstheme="minorHAnsi"/>
          <w:b/>
        </w:rPr>
      </w:pPr>
      <w:r w:rsidRPr="001C2605">
        <w:rPr>
          <w:rFonts w:cstheme="minorHAnsi"/>
          <w:b/>
        </w:rPr>
        <w:t>Clades</w:t>
      </w:r>
    </w:p>
    <w:p w14:paraId="43C6B4EB" w14:textId="77777777" w:rsidR="004F04D9" w:rsidRPr="00FD079F" w:rsidRDefault="004F04D9" w:rsidP="004F04D9">
      <w:pPr>
        <w:rPr>
          <w:rFonts w:cstheme="minorHAnsi"/>
          <w:i/>
        </w:rPr>
      </w:pPr>
    </w:p>
    <w:p w14:paraId="3334D4B4" w14:textId="6AD00481" w:rsidR="00ED6AAA" w:rsidRDefault="004F04D9" w:rsidP="004F04D9">
      <w:pPr>
        <w:rPr>
          <w:rFonts w:cstheme="minorHAnsi"/>
        </w:rPr>
      </w:pPr>
      <w:r w:rsidRPr="00FD079F">
        <w:rPr>
          <w:rFonts w:cstheme="minorHAnsi"/>
          <w:i/>
        </w:rPr>
        <w:t>Content</w:t>
      </w:r>
      <w:r>
        <w:rPr>
          <w:rFonts w:cstheme="minorHAnsi"/>
        </w:rPr>
        <w:t xml:space="preserve">: </w:t>
      </w:r>
      <w:r w:rsidR="00132702">
        <w:rPr>
          <w:rFonts w:cstheme="minorHAnsi"/>
        </w:rPr>
        <w:t xml:space="preserve">Our analysis demonstrates that </w:t>
      </w:r>
      <w:del w:id="62" w:author="Microsoft Office User" w:date="2020-07-07T22:43:00Z">
        <w:r w:rsidR="00132702" w:rsidDel="009C4983">
          <w:rPr>
            <w:rFonts w:cstheme="minorHAnsi"/>
          </w:rPr>
          <w:delText xml:space="preserve">species have highly variable </w:delText>
        </w:r>
        <w:r w:rsidDel="009C4983">
          <w:rPr>
            <w:rFonts w:cstheme="minorHAnsi"/>
          </w:rPr>
          <w:delText>microsatellite</w:delText>
        </w:r>
        <w:r w:rsidR="00132702" w:rsidDel="009C4983">
          <w:rPr>
            <w:rFonts w:cstheme="minorHAnsi"/>
          </w:rPr>
          <w:delText xml:space="preserve"> content</w:delText>
        </w:r>
      </w:del>
      <w:ins w:id="63" w:author="Microsoft Office User" w:date="2020-07-07T22:43:00Z">
        <w:r w:rsidR="009C4983">
          <w:rPr>
            <w:rFonts w:cstheme="minorHAnsi"/>
          </w:rPr>
          <w:t>microsatellite content is highly variable across species</w:t>
        </w:r>
      </w:ins>
      <w:r w:rsidR="00132702">
        <w:rPr>
          <w:rFonts w:cstheme="minorHAnsi"/>
        </w:rPr>
        <w:t xml:space="preserve"> (</w:t>
      </w:r>
      <w:r w:rsidR="00ED6AAA">
        <w:rPr>
          <w:rFonts w:cstheme="minorHAnsi"/>
        </w:rPr>
        <w:t>F</w:t>
      </w:r>
      <w:r w:rsidR="00132702">
        <w:rPr>
          <w:rFonts w:cstheme="minorHAnsi"/>
        </w:rPr>
        <w:t xml:space="preserve">igure </w:t>
      </w:r>
      <w:r w:rsidR="00ED6AAA">
        <w:rPr>
          <w:rFonts w:cstheme="minorHAnsi"/>
        </w:rPr>
        <w:t>1</w:t>
      </w:r>
      <w:r w:rsidR="00132702">
        <w:rPr>
          <w:rFonts w:cstheme="minorHAnsi"/>
        </w:rPr>
        <w:t xml:space="preserve">). However, differences among </w:t>
      </w:r>
      <w:r w:rsidR="00A46B8E">
        <w:rPr>
          <w:rFonts w:cstheme="minorHAnsi"/>
        </w:rPr>
        <w:t>orders</w:t>
      </w:r>
      <w:r w:rsidR="00132702">
        <w:rPr>
          <w:rFonts w:cstheme="minorHAnsi"/>
        </w:rPr>
        <w:t xml:space="preserve"> are </w:t>
      </w:r>
      <w:r w:rsidR="00132702" w:rsidRPr="00ED6AAA">
        <w:rPr>
          <w:rFonts w:cstheme="minorHAnsi"/>
        </w:rPr>
        <w:t>not statistically significant</w:t>
      </w:r>
      <w:r w:rsidR="00ED6AAA">
        <w:rPr>
          <w:rFonts w:cstheme="minorHAnsi"/>
        </w:rPr>
        <w:t xml:space="preserve"> once we correct for the phylogenetic history</w:t>
      </w:r>
      <w:r w:rsidR="00132702">
        <w:rPr>
          <w:rFonts w:cstheme="minorHAnsi"/>
        </w:rPr>
        <w:t xml:space="preserve">. </w:t>
      </w:r>
      <w:r w:rsidR="00ED6AAA">
        <w:rPr>
          <w:rFonts w:cstheme="minorHAnsi"/>
        </w:rPr>
        <w:t>Instead</w:t>
      </w:r>
      <w:r w:rsidR="00D046A1">
        <w:rPr>
          <w:rFonts w:cstheme="minorHAnsi"/>
        </w:rPr>
        <w:t>,</w:t>
      </w:r>
      <w:r w:rsidR="00ED6AAA">
        <w:rPr>
          <w:rFonts w:cstheme="minorHAnsi"/>
        </w:rPr>
        <w:t xml:space="preserve"> we find a pattern where often</w:t>
      </w:r>
      <w:del w:id="64" w:author="Microsoft Office User" w:date="2020-07-08T00:13:00Z">
        <w:r w:rsidR="00ED6AAA" w:rsidDel="00C773CF">
          <w:rPr>
            <w:rFonts w:cstheme="minorHAnsi"/>
          </w:rPr>
          <w:delText xml:space="preserve"> times</w:delText>
        </w:r>
      </w:del>
      <w:r w:rsidR="00ED6AAA">
        <w:rPr>
          <w:rFonts w:cstheme="minorHAnsi"/>
        </w:rPr>
        <w:t xml:space="preserve"> even closely related species exhibit striking differences in microsatellite content. For instance, within the </w:t>
      </w:r>
      <w:r w:rsidR="00A46B8E">
        <w:rPr>
          <w:rFonts w:cstheme="minorHAnsi"/>
        </w:rPr>
        <w:t xml:space="preserve">fly family </w:t>
      </w:r>
      <w:proofErr w:type="spellStart"/>
      <w:r w:rsidR="00ED6AAA">
        <w:rPr>
          <w:rFonts w:cstheme="minorHAnsi"/>
        </w:rPr>
        <w:t>Tephritidae</w:t>
      </w:r>
      <w:proofErr w:type="spellEnd"/>
      <w:ins w:id="65" w:author="Microsoft Office User" w:date="2020-07-08T00:51:00Z">
        <w:r w:rsidR="00C773CF">
          <w:rPr>
            <w:rFonts w:cstheme="minorHAnsi"/>
          </w:rPr>
          <w:t>,</w:t>
        </w:r>
      </w:ins>
      <w:r w:rsidR="00ED6AAA">
        <w:rPr>
          <w:rFonts w:cstheme="minorHAnsi"/>
        </w:rPr>
        <w:t xml:space="preserve"> </w:t>
      </w:r>
      <w:proofErr w:type="spellStart"/>
      <w:r w:rsidR="00ED6AAA" w:rsidRPr="00ED6AAA">
        <w:rPr>
          <w:rFonts w:cstheme="minorHAnsi"/>
          <w:i/>
          <w:iCs/>
        </w:rPr>
        <w:t>Ceratitis</w:t>
      </w:r>
      <w:proofErr w:type="spellEnd"/>
      <w:r w:rsidR="00ED6AAA" w:rsidRPr="00ED6AAA">
        <w:rPr>
          <w:rFonts w:cstheme="minorHAnsi"/>
          <w:i/>
          <w:iCs/>
        </w:rPr>
        <w:t xml:space="preserve"> </w:t>
      </w:r>
      <w:proofErr w:type="spellStart"/>
      <w:r w:rsidR="00ED6AAA" w:rsidRPr="00ED6AAA">
        <w:rPr>
          <w:rFonts w:cstheme="minorHAnsi"/>
          <w:i/>
          <w:iCs/>
        </w:rPr>
        <w:t>capitata</w:t>
      </w:r>
      <w:proofErr w:type="spellEnd"/>
      <w:r>
        <w:rPr>
          <w:rFonts w:cstheme="minorHAnsi"/>
        </w:rPr>
        <w:t xml:space="preserve"> </w:t>
      </w:r>
      <w:r w:rsidR="00ED6AAA">
        <w:rPr>
          <w:rFonts w:cstheme="minorHAnsi"/>
        </w:rPr>
        <w:t xml:space="preserve">has </w:t>
      </w:r>
      <w:del w:id="66" w:author="Microsoft Office User" w:date="2020-07-07T22:45:00Z">
        <w:r w:rsidR="00ED6AAA" w:rsidDel="009C4983">
          <w:rPr>
            <w:rFonts w:cstheme="minorHAnsi"/>
          </w:rPr>
          <w:delText>an order of magnitude</w:delText>
        </w:r>
      </w:del>
      <w:ins w:id="67" w:author="Microsoft Office User" w:date="2020-07-07T22:45:00Z">
        <w:r w:rsidR="009C4983">
          <w:rPr>
            <w:rFonts w:cstheme="minorHAnsi"/>
          </w:rPr>
          <w:t>10x</w:t>
        </w:r>
      </w:ins>
      <w:r w:rsidR="00ED6AAA">
        <w:rPr>
          <w:rFonts w:cstheme="minorHAnsi"/>
        </w:rPr>
        <w:t xml:space="preserve"> more 5-mer repeats than the four </w:t>
      </w:r>
      <w:r w:rsidR="00ED6AAA" w:rsidRPr="00ED6AAA">
        <w:rPr>
          <w:rFonts w:cstheme="minorHAnsi"/>
        </w:rPr>
        <w:t>﻿</w:t>
      </w:r>
      <w:proofErr w:type="spellStart"/>
      <w:r w:rsidR="00ED6AAA" w:rsidRPr="00ED6AAA">
        <w:rPr>
          <w:rFonts w:cstheme="minorHAnsi"/>
          <w:i/>
          <w:iCs/>
        </w:rPr>
        <w:t>Bactrocera</w:t>
      </w:r>
      <w:proofErr w:type="spellEnd"/>
      <w:r w:rsidR="00ED6AAA">
        <w:rPr>
          <w:rFonts w:cstheme="minorHAnsi"/>
        </w:rPr>
        <w:t xml:space="preserve"> species. </w:t>
      </w:r>
      <w:proofErr w:type="spellStart"/>
      <w:r w:rsidR="00ED6AAA" w:rsidRPr="00ED6AAA">
        <w:rPr>
          <w:rFonts w:cstheme="minorHAnsi"/>
          <w:i/>
          <w:iCs/>
        </w:rPr>
        <w:t>Ceratitis</w:t>
      </w:r>
      <w:proofErr w:type="spellEnd"/>
      <w:r w:rsidR="00ED6AAA" w:rsidRPr="00ED6AAA">
        <w:rPr>
          <w:rFonts w:cstheme="minorHAnsi"/>
          <w:i/>
          <w:iCs/>
        </w:rPr>
        <w:t xml:space="preserve"> </w:t>
      </w:r>
      <w:proofErr w:type="spellStart"/>
      <w:r w:rsidR="00ED6AAA" w:rsidRPr="00ED6AAA">
        <w:rPr>
          <w:rFonts w:cstheme="minorHAnsi"/>
          <w:i/>
          <w:iCs/>
        </w:rPr>
        <w:t>capitata</w:t>
      </w:r>
      <w:proofErr w:type="spellEnd"/>
      <w:r w:rsidR="00ED6AAA">
        <w:rPr>
          <w:rFonts w:cstheme="minorHAnsi"/>
        </w:rPr>
        <w:t xml:space="preserve"> even has three times more 5-mer repeats than </w:t>
      </w:r>
      <w:r w:rsidR="00ED6AAA" w:rsidRPr="00ED6AAA">
        <w:rPr>
          <w:rFonts w:cstheme="minorHAnsi"/>
          <w:i/>
          <w:iCs/>
        </w:rPr>
        <w:t>﻿</w:t>
      </w:r>
      <w:proofErr w:type="spellStart"/>
      <w:r w:rsidR="00ED6AAA" w:rsidRPr="00ED6AAA">
        <w:rPr>
          <w:rFonts w:cstheme="minorHAnsi"/>
          <w:i/>
          <w:iCs/>
        </w:rPr>
        <w:t>Rhagoletis</w:t>
      </w:r>
      <w:proofErr w:type="spellEnd"/>
      <w:r w:rsidR="00ED6AAA">
        <w:rPr>
          <w:rFonts w:cstheme="minorHAnsi"/>
          <w:i/>
          <w:iCs/>
        </w:rPr>
        <w:t xml:space="preserve"> </w:t>
      </w:r>
      <w:proofErr w:type="spellStart"/>
      <w:r w:rsidR="00ED6AAA" w:rsidRPr="00ED6AAA">
        <w:rPr>
          <w:rFonts w:cstheme="minorHAnsi"/>
          <w:i/>
          <w:iCs/>
        </w:rPr>
        <w:t>zephyria</w:t>
      </w:r>
      <w:proofErr w:type="spellEnd"/>
      <w:r w:rsidR="00ED6AAA">
        <w:rPr>
          <w:rFonts w:cstheme="minorHAnsi"/>
          <w:i/>
          <w:iCs/>
        </w:rPr>
        <w:t xml:space="preserve"> </w:t>
      </w:r>
      <w:r w:rsidR="00ED6AAA">
        <w:rPr>
          <w:rFonts w:cstheme="minorHAnsi"/>
        </w:rPr>
        <w:t xml:space="preserve">despite the </w:t>
      </w:r>
      <w:proofErr w:type="spellStart"/>
      <w:r w:rsidR="00ED6AAA" w:rsidRPr="00ED6AAA">
        <w:rPr>
          <w:rFonts w:cstheme="minorHAnsi"/>
          <w:i/>
          <w:iCs/>
        </w:rPr>
        <w:t>Rhagoletis</w:t>
      </w:r>
      <w:proofErr w:type="spellEnd"/>
      <w:r w:rsidR="00ED6AAA">
        <w:rPr>
          <w:rFonts w:cstheme="minorHAnsi"/>
        </w:rPr>
        <w:t xml:space="preserve"> species having 30% more total microsatellite content. This pattern suggests that microsatellite content can evolve rapidly and confirms previous studies that have suggested that species often have unique microsatellite landscapes </w:t>
      </w:r>
      <w:r w:rsidR="00ED6AAA">
        <w:rPr>
          <w:rFonts w:cstheme="minorHAnsi"/>
        </w:rPr>
        <w:fldChar w:fldCharType="begin"/>
      </w:r>
      <w:r w:rsidR="00ED6AAA">
        <w:rPr>
          <w:rFonts w:cstheme="minorHAnsi"/>
        </w:rPr>
        <w:instrText xml:space="preserve"> ADDIN EN.CITE &lt;EndNote&gt;&lt;Cite&gt;&lt;Author&gt;Rubinsztein&lt;/Author&gt;&lt;Year&gt;1995&lt;/Year&gt;&lt;RecNum&gt;340&lt;/RecNum&gt;&lt;DisplayText&gt;(&lt;style face="smallcaps"&gt;Rubinsztein&lt;/style&gt;&lt;style face="italic"&gt; et al.&lt;/style&gt; 1995a)&lt;/DisplayText&gt;&lt;record&gt;&lt;rec-number&gt;340&lt;/rec-number&gt;&lt;foreign-keys&gt;&lt;key app="EN" db-id="psx5aavda22efleatx5vaweatapzwapastxd" timestamp="1585034853" guid="b23af993-123d-4253-a388-556e492a247a"&gt;340&lt;/key&gt;&lt;/foreign-keys&gt;&lt;ref-type name="Journal Article"&gt;17&lt;/ref-type&gt;&lt;contributors&gt;&lt;authors&gt;&lt;author&gt;Rubinsztein, David C&lt;/author&gt;&lt;author&gt;Amos, William&lt;/author&gt;&lt;author&gt;Leggo, Jayne&lt;/author&gt;&lt;author&gt;Goodburn, Sandy&lt;/author&gt;&lt;author&gt;Jain, Sanjeev&lt;/author&gt;&lt;author&gt;Li, Shi-Hua&lt;/author&gt;&lt;author&gt;Margolis, Russell L&lt;/author&gt;&lt;author&gt;Ross, Christopher A&lt;/author&gt;&lt;author&gt;Ferguson-Smith, Malcolm A&lt;/author&gt;&lt;/authors&gt;&lt;/contributors&gt;&lt;titles&gt;&lt;title&gt;Microsatellite evolution—evidence for directionality and variation in rate between species&lt;/title&gt;&lt;secondary-title&gt;Nature genetics&lt;/secondary-title&gt;&lt;/titles&gt;&lt;periodical&gt;&lt;full-title&gt;Nature Genetics&lt;/full-title&gt;&lt;/periodical&gt;&lt;pages&gt;337-343&lt;/pages&gt;&lt;volume&gt;10&lt;/volume&gt;&lt;number&gt;3&lt;/number&gt;&lt;dates&gt;&lt;year&gt;1995&lt;/year&gt;&lt;/dates&gt;&lt;isbn&gt;1546-1718&lt;/isbn&gt;&lt;urls&gt;&lt;/urls&gt;&lt;/record&gt;&lt;/Cite&gt;&lt;/EndNote&gt;</w:instrText>
      </w:r>
      <w:r w:rsidR="00ED6AAA">
        <w:rPr>
          <w:rFonts w:cstheme="minorHAnsi"/>
        </w:rPr>
        <w:fldChar w:fldCharType="separate"/>
      </w:r>
      <w:r w:rsidR="00ED6AAA">
        <w:rPr>
          <w:rFonts w:cstheme="minorHAnsi"/>
          <w:noProof/>
        </w:rPr>
        <w:t>(</w:t>
      </w:r>
      <w:r w:rsidR="00ED6AAA" w:rsidRPr="006709ED">
        <w:rPr>
          <w:rFonts w:cstheme="minorHAnsi"/>
          <w:smallCaps/>
          <w:noProof/>
        </w:rPr>
        <w:t>Rubinsztein</w:t>
      </w:r>
      <w:r w:rsidR="00ED6AAA" w:rsidRPr="006709ED">
        <w:rPr>
          <w:rFonts w:cstheme="minorHAnsi"/>
          <w:i/>
          <w:noProof/>
        </w:rPr>
        <w:t xml:space="preserve"> et al.</w:t>
      </w:r>
      <w:r w:rsidR="00ED6AAA">
        <w:rPr>
          <w:rFonts w:cstheme="minorHAnsi"/>
          <w:noProof/>
        </w:rPr>
        <w:t xml:space="preserve"> 1995a)</w:t>
      </w:r>
      <w:r w:rsidR="00ED6AAA">
        <w:rPr>
          <w:rFonts w:cstheme="minorHAnsi"/>
        </w:rPr>
        <w:fldChar w:fldCharType="end"/>
      </w:r>
      <w:r w:rsidR="00ED6AAA">
        <w:rPr>
          <w:rFonts w:cstheme="minorHAnsi"/>
        </w:rPr>
        <w:t>.</w:t>
      </w:r>
    </w:p>
    <w:p w14:paraId="3370D2C8" w14:textId="77777777" w:rsidR="004F04D9" w:rsidRDefault="004F04D9" w:rsidP="004F04D9">
      <w:pPr>
        <w:rPr>
          <w:rFonts w:cstheme="minorHAnsi"/>
        </w:rPr>
      </w:pPr>
    </w:p>
    <w:p w14:paraId="13ABD125" w14:textId="633AA50C" w:rsidR="004F04D9" w:rsidRDefault="004F04D9" w:rsidP="00FB0AFC">
      <w:pPr>
        <w:rPr>
          <w:rFonts w:cstheme="minorHAnsi"/>
        </w:rPr>
      </w:pPr>
      <w:r w:rsidRPr="00FB0AFC">
        <w:rPr>
          <w:rFonts w:cstheme="minorHAnsi"/>
          <w:i/>
        </w:rPr>
        <w:t>Rates</w:t>
      </w:r>
      <w:r w:rsidRPr="00FB0AFC">
        <w:rPr>
          <w:rFonts w:cstheme="minorHAnsi"/>
        </w:rPr>
        <w:t xml:space="preserve">: </w:t>
      </w:r>
      <w:r w:rsidR="00A46B8E" w:rsidRPr="00FB0AFC">
        <w:rPr>
          <w:rFonts w:cstheme="minorHAnsi"/>
        </w:rPr>
        <w:t xml:space="preserve">Although we found that clades with monocentric chromosomes have higher rates of microsatellite </w:t>
      </w:r>
      <w:r w:rsidR="00FB0AFC" w:rsidRPr="00FB0AFC">
        <w:rPr>
          <w:rFonts w:cstheme="minorHAnsi"/>
        </w:rPr>
        <w:t>evolution,</w:t>
      </w:r>
      <w:r w:rsidR="00A46B8E" w:rsidRPr="00FB0AFC">
        <w:rPr>
          <w:rFonts w:cstheme="minorHAnsi"/>
        </w:rPr>
        <w:t xml:space="preserve"> </w:t>
      </w:r>
      <w:del w:id="68" w:author="Microsoft Office User" w:date="2020-07-07T22:45:00Z">
        <w:r w:rsidR="00A46B8E" w:rsidRPr="00FB0AFC" w:rsidDel="009C4983">
          <w:rPr>
            <w:rFonts w:cstheme="minorHAnsi"/>
          </w:rPr>
          <w:delText>we found that monocentric clades</w:delText>
        </w:r>
      </w:del>
      <w:ins w:id="69" w:author="Microsoft Office User" w:date="2020-07-07T22:45:00Z">
        <w:r w:rsidR="009C4983">
          <w:rPr>
            <w:rFonts w:cstheme="minorHAnsi"/>
          </w:rPr>
          <w:t>they also exhibited</w:t>
        </w:r>
      </w:ins>
      <w:del w:id="70" w:author="Microsoft Office User" w:date="2020-07-07T22:45:00Z">
        <w:r w:rsidR="00A46B8E" w:rsidRPr="00FB0AFC" w:rsidDel="009C4983">
          <w:rPr>
            <w:rFonts w:cstheme="minorHAnsi"/>
          </w:rPr>
          <w:delText xml:space="preserve"> </w:delText>
        </w:r>
        <w:r w:rsidR="00FB0AFC" w:rsidDel="009C4983">
          <w:rPr>
            <w:rFonts w:cstheme="minorHAnsi"/>
          </w:rPr>
          <w:delText>e</w:delText>
        </w:r>
        <w:r w:rsidR="00A46B8E" w:rsidRPr="00FB0AFC" w:rsidDel="009C4983">
          <w:rPr>
            <w:rFonts w:cstheme="minorHAnsi"/>
          </w:rPr>
          <w:delText>xhibited</w:delText>
        </w:r>
      </w:del>
      <w:r w:rsidR="00A46B8E" w:rsidRPr="00FB0AFC">
        <w:rPr>
          <w:rFonts w:cstheme="minorHAnsi"/>
        </w:rPr>
        <w:t xml:space="preserve"> striking variation in rates of evolution. In fact, among all orders evaluated the monocentric orders Diptera and Coleoptera had the highest and lowest rate of microsatellite evolution respectively</w:t>
      </w:r>
      <w:r w:rsidR="004F3363">
        <w:rPr>
          <w:rFonts w:cstheme="minorHAnsi"/>
        </w:rPr>
        <w:t xml:space="preserve"> (Supplemental Figure 5)</w:t>
      </w:r>
      <w:r w:rsidR="00A46B8E" w:rsidRPr="00FB0AFC">
        <w:rPr>
          <w:rFonts w:cstheme="minorHAnsi"/>
        </w:rPr>
        <w:t>. In contrast</w:t>
      </w:r>
      <w:r w:rsidR="00D046A1">
        <w:rPr>
          <w:rFonts w:cstheme="minorHAnsi"/>
        </w:rPr>
        <w:t>,</w:t>
      </w:r>
      <w:r w:rsidR="00A46B8E" w:rsidRPr="00FB0AFC">
        <w:rPr>
          <w:rFonts w:cstheme="minorHAnsi"/>
        </w:rPr>
        <w:t xml:space="preserve"> both holocentric orders had intermediate rates. The broad range of rates estimated within monocentric clades suggests that monocentricity is unlikely to be the driving force responsible for rate differences among </w:t>
      </w:r>
      <w:r w:rsidR="00FB0AFC" w:rsidRPr="00FB0AFC">
        <w:rPr>
          <w:rFonts w:cstheme="minorHAnsi"/>
        </w:rPr>
        <w:t>clades. Instead</w:t>
      </w:r>
      <w:r w:rsidR="00D046A1">
        <w:rPr>
          <w:rFonts w:cstheme="minorHAnsi"/>
        </w:rPr>
        <w:t>,</w:t>
      </w:r>
      <w:r w:rsidR="00FB0AFC" w:rsidRPr="00FB0AFC">
        <w:rPr>
          <w:rFonts w:cstheme="minorHAnsi"/>
        </w:rPr>
        <w:t xml:space="preserve"> we suggest that there must be other traits that are present in some monocentric clades </w:t>
      </w:r>
      <w:r w:rsidR="00FB0AFC">
        <w:rPr>
          <w:rFonts w:cstheme="minorHAnsi"/>
        </w:rPr>
        <w:t>that contribute to a higher rate estimate in lineages with this type of chromosome</w:t>
      </w:r>
      <w:r w:rsidR="00FB0AFC" w:rsidRPr="00FB0AFC">
        <w:rPr>
          <w:rFonts w:cstheme="minorHAnsi"/>
        </w:rPr>
        <w:t>.</w:t>
      </w:r>
    </w:p>
    <w:p w14:paraId="3BB2FC47" w14:textId="77777777" w:rsidR="00FB0AFC" w:rsidRDefault="00FB0AFC" w:rsidP="00FB0AFC">
      <w:pPr>
        <w:rPr>
          <w:rFonts w:cstheme="minorHAnsi"/>
        </w:rPr>
      </w:pPr>
    </w:p>
    <w:p w14:paraId="4780CC54" w14:textId="6087F967" w:rsidR="00B84751" w:rsidRDefault="00FB0AFC">
      <w:pPr>
        <w:rPr>
          <w:rFonts w:cstheme="minorHAnsi"/>
        </w:rPr>
      </w:pPr>
      <w:r>
        <w:rPr>
          <w:rFonts w:cstheme="minorHAnsi"/>
        </w:rPr>
        <w:t>This</w:t>
      </w:r>
      <w:r w:rsidR="00053C47" w:rsidRPr="008B6AD9">
        <w:rPr>
          <w:rFonts w:cstheme="minorHAnsi"/>
        </w:rPr>
        <w:t xml:space="preserve"> study is </w:t>
      </w:r>
      <w:r>
        <w:rPr>
          <w:rFonts w:cstheme="minorHAnsi"/>
        </w:rPr>
        <w:t xml:space="preserve">to our knowledge </w:t>
      </w:r>
      <w:r w:rsidR="00053C47" w:rsidRPr="008B6AD9">
        <w:rPr>
          <w:rFonts w:cstheme="minorHAnsi"/>
        </w:rPr>
        <w:t xml:space="preserve">the </w:t>
      </w:r>
      <w:r w:rsidR="009A5789" w:rsidRPr="008B6AD9">
        <w:rPr>
          <w:rFonts w:cstheme="minorHAnsi"/>
        </w:rPr>
        <w:t xml:space="preserve">first to test </w:t>
      </w:r>
      <w:r>
        <w:rPr>
          <w:rFonts w:cstheme="minorHAnsi"/>
        </w:rPr>
        <w:t>how</w:t>
      </w:r>
      <w:r w:rsidR="00053C47" w:rsidRPr="008B6AD9">
        <w:rPr>
          <w:rFonts w:cstheme="minorHAnsi"/>
        </w:rPr>
        <w:t xml:space="preserve"> </w:t>
      </w:r>
      <w:r>
        <w:rPr>
          <w:rFonts w:cstheme="minorHAnsi"/>
        </w:rPr>
        <w:t>centromere</w:t>
      </w:r>
      <w:r w:rsidRPr="008B6AD9">
        <w:rPr>
          <w:rFonts w:cstheme="minorHAnsi"/>
        </w:rPr>
        <w:t xml:space="preserve"> type, chromosome number, and genome size</w:t>
      </w:r>
      <w:r w:rsidR="00053C47" w:rsidRPr="008B6AD9">
        <w:rPr>
          <w:rFonts w:cstheme="minorHAnsi"/>
        </w:rPr>
        <w:t xml:space="preserve"> impact clade-level microsatellite </w:t>
      </w:r>
      <w:r w:rsidR="009A5789" w:rsidRPr="008B6AD9">
        <w:rPr>
          <w:rFonts w:cstheme="minorHAnsi"/>
        </w:rPr>
        <w:t>content</w:t>
      </w:r>
      <w:r w:rsidR="00053C47" w:rsidRPr="008B6AD9">
        <w:rPr>
          <w:rFonts w:cstheme="minorHAnsi"/>
        </w:rPr>
        <w:t xml:space="preserve"> and rates of evolution. The </w:t>
      </w:r>
      <w:r w:rsidR="00D26750">
        <w:rPr>
          <w:rFonts w:cstheme="minorHAnsi"/>
        </w:rPr>
        <w:t xml:space="preserve">molecular </w:t>
      </w:r>
      <w:r w:rsidR="00053C47" w:rsidRPr="008B6AD9">
        <w:rPr>
          <w:rFonts w:cstheme="minorHAnsi"/>
        </w:rPr>
        <w:t>mechanism by which microsatellite content evolves is well-understood</w:t>
      </w:r>
      <w:ins w:id="71" w:author="Microsoft Office User" w:date="2020-07-07T22:45:00Z">
        <w:r w:rsidR="009C4983">
          <w:rPr>
            <w:rFonts w:cstheme="minorHAnsi"/>
          </w:rPr>
          <w:t>;</w:t>
        </w:r>
      </w:ins>
      <w:del w:id="72" w:author="Microsoft Office User" w:date="2020-07-07T22:45:00Z">
        <w:r w:rsidR="00053C47" w:rsidRPr="008B6AD9" w:rsidDel="009C4983">
          <w:rPr>
            <w:rFonts w:cstheme="minorHAnsi"/>
          </w:rPr>
          <w:delText>,</w:delText>
        </w:r>
      </w:del>
      <w:r w:rsidR="00053C47" w:rsidRPr="008B6AD9">
        <w:rPr>
          <w:rFonts w:cstheme="minorHAnsi"/>
        </w:rPr>
        <w:t xml:space="preserve"> however, the drivers of </w:t>
      </w:r>
      <w:r w:rsidR="00D26750">
        <w:rPr>
          <w:rFonts w:cstheme="minorHAnsi"/>
        </w:rPr>
        <w:t>variation in patterns of microsatellite</w:t>
      </w:r>
      <w:r w:rsidR="00053C47" w:rsidRPr="008B6AD9">
        <w:rPr>
          <w:rFonts w:cstheme="minorHAnsi"/>
        </w:rPr>
        <w:t xml:space="preserve"> evolution</w:t>
      </w:r>
      <w:r w:rsidR="00D26750">
        <w:rPr>
          <w:rFonts w:cstheme="minorHAnsi"/>
        </w:rPr>
        <w:t xml:space="preserve"> across large clades</w:t>
      </w:r>
      <w:r w:rsidR="00053C47" w:rsidRPr="008B6AD9">
        <w:rPr>
          <w:rFonts w:cstheme="minorHAnsi"/>
        </w:rPr>
        <w:t xml:space="preserve"> </w:t>
      </w:r>
      <w:r w:rsidR="00D26750">
        <w:rPr>
          <w:rFonts w:cstheme="minorHAnsi"/>
        </w:rPr>
        <w:t>is</w:t>
      </w:r>
      <w:r w:rsidR="00053C47" w:rsidRPr="008B6AD9">
        <w:rPr>
          <w:rFonts w:cstheme="minorHAnsi"/>
        </w:rPr>
        <w:t xml:space="preserve"> not. </w:t>
      </w:r>
      <w:r w:rsidR="001D7E50" w:rsidRPr="008B6AD9">
        <w:rPr>
          <w:rFonts w:cstheme="minorHAnsi"/>
        </w:rPr>
        <w:t xml:space="preserve">Our results show that there is large variation both in microsatellite content and type of microsatellite repeats within and </w:t>
      </w:r>
      <w:r w:rsidR="001D7E50">
        <w:rPr>
          <w:rFonts w:cstheme="minorHAnsi"/>
        </w:rPr>
        <w:t>among</w:t>
      </w:r>
      <w:r w:rsidR="001D7E50" w:rsidRPr="008B6AD9">
        <w:rPr>
          <w:rFonts w:cstheme="minorHAnsi"/>
        </w:rPr>
        <w:t xml:space="preserve"> orders. </w:t>
      </w:r>
      <w:r w:rsidR="001D7E50">
        <w:rPr>
          <w:rFonts w:cstheme="minorHAnsi"/>
        </w:rPr>
        <w:t xml:space="preserve">Furthermore, </w:t>
      </w:r>
      <w:r w:rsidR="001D7E50" w:rsidRPr="008B6AD9">
        <w:rPr>
          <w:rFonts w:cstheme="minorHAnsi"/>
        </w:rPr>
        <w:t xml:space="preserve">the rates </w:t>
      </w:r>
      <w:r w:rsidR="001D7E50">
        <w:rPr>
          <w:rFonts w:cstheme="minorHAnsi"/>
        </w:rPr>
        <w:t xml:space="preserve">at which this </w:t>
      </w:r>
      <w:r w:rsidR="001D7E50" w:rsidRPr="008B6AD9">
        <w:rPr>
          <w:rFonts w:cstheme="minorHAnsi"/>
        </w:rPr>
        <w:t xml:space="preserve">microsatellite </w:t>
      </w:r>
      <w:r w:rsidR="001D7E50">
        <w:rPr>
          <w:rFonts w:cstheme="minorHAnsi"/>
        </w:rPr>
        <w:t xml:space="preserve">content </w:t>
      </w:r>
      <w:r w:rsidR="001D7E50" w:rsidRPr="008B6AD9">
        <w:rPr>
          <w:rFonts w:cstheme="minorHAnsi"/>
        </w:rPr>
        <w:t>evol</w:t>
      </w:r>
      <w:r w:rsidR="001D7E50">
        <w:rPr>
          <w:rFonts w:cstheme="minorHAnsi"/>
        </w:rPr>
        <w:t>ves</w:t>
      </w:r>
      <w:r w:rsidR="001D7E50" w:rsidRPr="008B6AD9">
        <w:rPr>
          <w:rFonts w:cstheme="minorHAnsi"/>
        </w:rPr>
        <w:t xml:space="preserve"> </w:t>
      </w:r>
      <w:r w:rsidR="001D7E50">
        <w:rPr>
          <w:rFonts w:cstheme="minorHAnsi"/>
        </w:rPr>
        <w:t xml:space="preserve">differs </w:t>
      </w:r>
      <w:r w:rsidR="001D7E50" w:rsidRPr="008B6AD9">
        <w:rPr>
          <w:rFonts w:cstheme="minorHAnsi"/>
        </w:rPr>
        <w:t xml:space="preserve">among orders. </w:t>
      </w:r>
      <w:r w:rsidR="001D7E50">
        <w:rPr>
          <w:rFonts w:cstheme="minorHAnsi"/>
        </w:rPr>
        <w:t>Based on our study</w:t>
      </w:r>
      <w:r w:rsidR="00D046A1">
        <w:rPr>
          <w:rFonts w:cstheme="minorHAnsi"/>
        </w:rPr>
        <w:t>,</w:t>
      </w:r>
      <w:r w:rsidR="001D7E50">
        <w:rPr>
          <w:rFonts w:cstheme="minorHAnsi"/>
        </w:rPr>
        <w:t xml:space="preserve"> we suggest that Coleoptera and Diptera are particularly good clades to compare as they exhibit the largest difference in rates of evolution. </w:t>
      </w:r>
      <w:r w:rsidR="001D7E50" w:rsidRPr="008B6AD9">
        <w:rPr>
          <w:rFonts w:cstheme="minorHAnsi"/>
        </w:rPr>
        <w:t>As more insect genome assemblies become</w:t>
      </w:r>
      <w:r w:rsidR="001D7E50">
        <w:rPr>
          <w:rFonts w:cstheme="minorHAnsi"/>
        </w:rPr>
        <w:t xml:space="preserve"> available</w:t>
      </w:r>
      <w:r w:rsidR="00587F5F">
        <w:rPr>
          <w:rFonts w:cstheme="minorHAnsi"/>
        </w:rPr>
        <w:t xml:space="preserve"> and the quality of assemblies increases</w:t>
      </w:r>
      <w:r w:rsidR="00D046A1">
        <w:rPr>
          <w:rFonts w:cstheme="minorHAnsi"/>
        </w:rPr>
        <w:t>,</w:t>
      </w:r>
      <w:r w:rsidR="00587F5F">
        <w:rPr>
          <w:rFonts w:cstheme="minorHAnsi"/>
        </w:rPr>
        <w:t xml:space="preserve"> future </w:t>
      </w:r>
      <w:r w:rsidR="00587F5F">
        <w:rPr>
          <w:rFonts w:cstheme="minorHAnsi"/>
        </w:rPr>
        <w:lastRenderedPageBreak/>
        <w:t>studies could use approaches similar to ours to understand the impact of a variety of genomic characters (</w:t>
      </w:r>
      <w:r w:rsidR="001C2605">
        <w:rPr>
          <w:rFonts w:cstheme="minorHAnsi"/>
        </w:rPr>
        <w:t xml:space="preserve">i.e., </w:t>
      </w:r>
      <w:r w:rsidR="00587F5F" w:rsidRPr="008B6AD9">
        <w:rPr>
          <w:rFonts w:cstheme="minorHAnsi"/>
        </w:rPr>
        <w:t>codon bias, transposable elements</w:t>
      </w:r>
      <w:r w:rsidR="00587F5F">
        <w:rPr>
          <w:rFonts w:cstheme="minorHAnsi"/>
        </w:rPr>
        <w:t xml:space="preserve">, </w:t>
      </w:r>
      <w:r w:rsidR="00D046A1" w:rsidRPr="001C2605">
        <w:rPr>
          <w:rFonts w:cstheme="minorHAnsi"/>
        </w:rPr>
        <w:t>recombination rates</w:t>
      </w:r>
      <w:r w:rsidR="00587F5F" w:rsidRPr="00D046A1">
        <w:rPr>
          <w:rFonts w:cstheme="minorHAnsi"/>
        </w:rPr>
        <w:t>) on microsatellite</w:t>
      </w:r>
      <w:r w:rsidR="00587F5F">
        <w:rPr>
          <w:rFonts w:cstheme="minorHAnsi"/>
        </w:rPr>
        <w:t xml:space="preserve"> landscapes.</w:t>
      </w:r>
      <w:r w:rsidR="00B84751">
        <w:rPr>
          <w:rFonts w:cstheme="minorHAnsi"/>
        </w:rPr>
        <w:br w:type="page"/>
      </w:r>
    </w:p>
    <w:p w14:paraId="5E819B8B" w14:textId="0AFE714A" w:rsidR="001148A9" w:rsidRPr="00E6774C" w:rsidRDefault="00B84751">
      <w:pPr>
        <w:rPr>
          <w:rFonts w:cstheme="minorHAnsi"/>
          <w:b/>
        </w:rPr>
      </w:pPr>
      <w:r w:rsidRPr="00E6774C">
        <w:rPr>
          <w:rFonts w:cstheme="minorHAnsi"/>
          <w:b/>
        </w:rPr>
        <w:lastRenderedPageBreak/>
        <w:t>Figures:</w:t>
      </w:r>
    </w:p>
    <w:p w14:paraId="0E43FB19" w14:textId="70EF2614" w:rsidR="005A0FB3" w:rsidRDefault="00907910">
      <w:pPr>
        <w:rPr>
          <w:rFonts w:cstheme="minorHAnsi"/>
        </w:rPr>
      </w:pPr>
      <w:r>
        <w:rPr>
          <w:rFonts w:cstheme="minorHAnsi"/>
          <w:noProof/>
        </w:rPr>
        <w:drawing>
          <wp:inline distT="0" distB="0" distL="0" distR="0" wp14:anchorId="5AD5D8FA" wp14:editId="52DBFCD4">
            <wp:extent cx="5486400" cy="605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embled.pdf"/>
                    <pic:cNvPicPr/>
                  </pic:nvPicPr>
                  <pic:blipFill>
                    <a:blip r:embed="rId9">
                      <a:extLst>
                        <a:ext uri="{28A0092B-C50C-407E-A947-70E740481C1C}">
                          <a14:useLocalDpi xmlns:a14="http://schemas.microsoft.com/office/drawing/2010/main" val="0"/>
                        </a:ext>
                      </a:extLst>
                    </a:blip>
                    <a:stretch>
                      <a:fillRect/>
                    </a:stretch>
                  </pic:blipFill>
                  <pic:spPr>
                    <a:xfrm>
                      <a:off x="0" y="0"/>
                      <a:ext cx="5486400" cy="6057900"/>
                    </a:xfrm>
                    <a:prstGeom prst="rect">
                      <a:avLst/>
                    </a:prstGeom>
                  </pic:spPr>
                </pic:pic>
              </a:graphicData>
            </a:graphic>
          </wp:inline>
        </w:drawing>
      </w:r>
    </w:p>
    <w:p w14:paraId="110CDC45" w14:textId="2AF593A3" w:rsidR="00BA7560" w:rsidRDefault="00907910">
      <w:pPr>
        <w:rPr>
          <w:rFonts w:cstheme="minorHAnsi"/>
        </w:rPr>
      </w:pPr>
      <w:r w:rsidRPr="006A027B">
        <w:rPr>
          <w:rFonts w:cstheme="minorHAnsi"/>
          <w:b/>
        </w:rPr>
        <w:t>Figure 1.</w:t>
      </w:r>
      <w:r>
        <w:rPr>
          <w:rFonts w:cstheme="minorHAnsi"/>
        </w:rPr>
        <w:t xml:space="preserve"> </w:t>
      </w:r>
      <w:r w:rsidR="006A027B">
        <w:rPr>
          <w:rFonts w:cstheme="minorHAnsi"/>
        </w:rPr>
        <w:t xml:space="preserve">The inferred microsatellite counts for each type (2-mer, 3-mer, 4-mer, 5-mer, 6-mer, and total) with cool colors representing lower microsatellite content and warm colors representing higher microsatellite content. The values are standardized across all types. The phylogeny depicting the row that corresponds to each species can be seen on the left, and the orders that each of these species encompass is on the right. </w:t>
      </w:r>
    </w:p>
    <w:p w14:paraId="3064915C" w14:textId="32FD9489" w:rsidR="00BA7560" w:rsidRDefault="00BA7560" w:rsidP="00BA7560">
      <w:pPr>
        <w:rPr>
          <w:rFonts w:cstheme="minorHAnsi"/>
        </w:rPr>
      </w:pPr>
      <w:r>
        <w:rPr>
          <w:rFonts w:cstheme="minorHAnsi"/>
        </w:rPr>
        <w:br w:type="page"/>
      </w:r>
    </w:p>
    <w:p w14:paraId="45381400" w14:textId="7BDDF990" w:rsidR="00BA7560" w:rsidRDefault="004A66BC" w:rsidP="00BA7560">
      <w:pPr>
        <w:rPr>
          <w:rFonts w:cstheme="minorHAnsi"/>
        </w:rPr>
      </w:pPr>
      <w:r>
        <w:rPr>
          <w:rFonts w:cstheme="minorHAnsi"/>
          <w:noProof/>
        </w:rPr>
        <w:lastRenderedPageBreak/>
        <w:drawing>
          <wp:inline distT="0" distB="0" distL="0" distR="0" wp14:anchorId="0DBBF0B8" wp14:editId="06FD11A3">
            <wp:extent cx="5950634" cy="1768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3 at 12.38.59 AM.png"/>
                    <pic:cNvPicPr/>
                  </pic:nvPicPr>
                  <pic:blipFill rotWithShape="1">
                    <a:blip r:embed="rId10">
                      <a:extLst>
                        <a:ext uri="{28A0092B-C50C-407E-A947-70E740481C1C}">
                          <a14:useLocalDpi xmlns:a14="http://schemas.microsoft.com/office/drawing/2010/main" val="0"/>
                        </a:ext>
                      </a:extLst>
                    </a:blip>
                    <a:srcRect l="3633" t="6640" r="3633" b="15485"/>
                    <a:stretch/>
                  </pic:blipFill>
                  <pic:spPr bwMode="auto">
                    <a:xfrm>
                      <a:off x="0" y="0"/>
                      <a:ext cx="6003055" cy="1784318"/>
                    </a:xfrm>
                    <a:prstGeom prst="rect">
                      <a:avLst/>
                    </a:prstGeom>
                    <a:ln>
                      <a:noFill/>
                    </a:ln>
                    <a:extLst>
                      <a:ext uri="{53640926-AAD7-44D8-BBD7-CCE9431645EC}">
                        <a14:shadowObscured xmlns:a14="http://schemas.microsoft.com/office/drawing/2010/main"/>
                      </a:ext>
                    </a:extLst>
                  </pic:spPr>
                </pic:pic>
              </a:graphicData>
            </a:graphic>
          </wp:inline>
        </w:drawing>
      </w:r>
    </w:p>
    <w:p w14:paraId="6C58C017" w14:textId="7B0048E5" w:rsidR="00AD1ABD" w:rsidRDefault="00AD1ABD">
      <w:pPr>
        <w:rPr>
          <w:rFonts w:cstheme="minorHAnsi"/>
        </w:rPr>
      </w:pPr>
      <w:r w:rsidRPr="0023281B">
        <w:rPr>
          <w:rFonts w:cstheme="minorHAnsi"/>
          <w:b/>
        </w:rPr>
        <w:t>Figure 2.</w:t>
      </w:r>
      <w:r w:rsidRPr="0023281B">
        <w:rPr>
          <w:rFonts w:cstheme="minorHAnsi"/>
        </w:rPr>
        <w:t xml:space="preserve"> </w:t>
      </w:r>
      <w:r w:rsidR="00FE760D" w:rsidRPr="0023281B">
        <w:rPr>
          <w:rFonts w:cstheme="minorHAnsi"/>
        </w:rPr>
        <w:t>Comparing microsatellite content and rates</w:t>
      </w:r>
      <w:r w:rsidR="0023281B">
        <w:rPr>
          <w:rFonts w:cstheme="minorHAnsi"/>
        </w:rPr>
        <w:t xml:space="preserve"> of evolution</w:t>
      </w:r>
      <w:r w:rsidR="00FE760D" w:rsidRPr="0023281B">
        <w:rPr>
          <w:rFonts w:cstheme="minorHAnsi"/>
        </w:rPr>
        <w:t xml:space="preserve"> among orders. </w:t>
      </w:r>
      <w:r w:rsidR="00E7768D" w:rsidRPr="0023281B">
        <w:rPr>
          <w:rFonts w:cstheme="minorHAnsi"/>
        </w:rPr>
        <w:t xml:space="preserve">Both y-axes are </w:t>
      </w:r>
      <w:r w:rsidR="0023281B" w:rsidRPr="0023281B">
        <w:rPr>
          <w:rFonts w:cstheme="minorHAnsi"/>
        </w:rPr>
        <w:t>measured</w:t>
      </w:r>
      <w:r w:rsidR="00E7768D" w:rsidRPr="0023281B">
        <w:rPr>
          <w:rFonts w:cstheme="minorHAnsi"/>
        </w:rPr>
        <w:t xml:space="preserve"> in </w:t>
      </w:r>
      <w:r w:rsidR="0023281B">
        <w:rPr>
          <w:rFonts w:cstheme="minorHAnsi"/>
        </w:rPr>
        <w:t>a</w:t>
      </w:r>
      <w:r w:rsidR="00E7768D" w:rsidRPr="0023281B">
        <w:rPr>
          <w:rFonts w:cstheme="minorHAnsi"/>
        </w:rPr>
        <w:t xml:space="preserve"> log scale. </w:t>
      </w:r>
      <w:r w:rsidR="0023281B">
        <w:rPr>
          <w:rFonts w:cstheme="minorHAnsi"/>
        </w:rPr>
        <w:t xml:space="preserve">The centromere type present in an order is indicated with an H or M at the top of the plot for </w:t>
      </w:r>
      <w:r w:rsidR="0023281B" w:rsidRPr="0023281B">
        <w:rPr>
          <w:rFonts w:cstheme="minorHAnsi"/>
        </w:rPr>
        <w:t xml:space="preserve">holocentric </w:t>
      </w:r>
      <w:r w:rsidR="0023281B">
        <w:rPr>
          <w:rFonts w:cstheme="minorHAnsi"/>
        </w:rPr>
        <w:t>and</w:t>
      </w:r>
      <w:r w:rsidR="0023281B" w:rsidRPr="0023281B">
        <w:rPr>
          <w:rFonts w:cstheme="minorHAnsi"/>
        </w:rPr>
        <w:t xml:space="preserve"> monocentric </w:t>
      </w:r>
      <w:r w:rsidR="0023281B">
        <w:rPr>
          <w:rFonts w:cstheme="minorHAnsi"/>
        </w:rPr>
        <w:t>respectively</w:t>
      </w:r>
      <w:r w:rsidR="0023281B" w:rsidRPr="0023281B">
        <w:rPr>
          <w:rFonts w:cstheme="minorHAnsi"/>
        </w:rPr>
        <w:t xml:space="preserve">. </w:t>
      </w:r>
      <w:r w:rsidR="0023281B">
        <w:rPr>
          <w:rFonts w:cstheme="minorHAnsi"/>
        </w:rPr>
        <w:t xml:space="preserve">Orders are indicated on the horizontal axis. </w:t>
      </w:r>
      <w:r w:rsidR="00A44D9B" w:rsidRPr="0023281B">
        <w:rPr>
          <w:rFonts w:cstheme="minorHAnsi"/>
        </w:rPr>
        <w:t xml:space="preserve">A) </w:t>
      </w:r>
      <w:r w:rsidR="00464587" w:rsidRPr="0023281B">
        <w:rPr>
          <w:rFonts w:cstheme="minorHAnsi"/>
        </w:rPr>
        <w:t xml:space="preserve">The rate of </w:t>
      </w:r>
      <w:r w:rsidR="0023281B">
        <w:rPr>
          <w:rFonts w:cstheme="minorHAnsi"/>
        </w:rPr>
        <w:t xml:space="preserve">microsatellite </w:t>
      </w:r>
      <w:r w:rsidR="00464587" w:rsidRPr="0023281B">
        <w:rPr>
          <w:rFonts w:cstheme="minorHAnsi"/>
        </w:rPr>
        <w:t xml:space="preserve">evolution </w:t>
      </w:r>
      <w:r w:rsidR="0023281B">
        <w:rPr>
          <w:rFonts w:cstheme="minorHAnsi"/>
        </w:rPr>
        <w:t>for all orders with at least ten representatives</w:t>
      </w:r>
      <w:r w:rsidR="00464587" w:rsidRPr="0023281B">
        <w:rPr>
          <w:rFonts w:cstheme="minorHAnsi"/>
        </w:rPr>
        <w:t xml:space="preserve">. </w:t>
      </w:r>
      <w:r w:rsidR="00A44D9B" w:rsidRPr="0023281B">
        <w:rPr>
          <w:rFonts w:cstheme="minorHAnsi"/>
        </w:rPr>
        <w:t xml:space="preserve">B) </w:t>
      </w:r>
      <w:r w:rsidR="0023281B">
        <w:rPr>
          <w:rFonts w:cstheme="minorHAnsi"/>
        </w:rPr>
        <w:t>Microsatellite content for all species included in comparative analyses.</w:t>
      </w:r>
    </w:p>
    <w:p w14:paraId="13AB4C43" w14:textId="7F7341BC" w:rsidR="00716AC8" w:rsidRDefault="00716AC8">
      <w:pPr>
        <w:rPr>
          <w:rFonts w:cstheme="minorHAnsi"/>
        </w:rPr>
      </w:pPr>
      <w:r>
        <w:rPr>
          <w:rFonts w:cstheme="minorHAnsi"/>
        </w:rPr>
        <w:br w:type="page"/>
      </w:r>
    </w:p>
    <w:p w14:paraId="43E3DB6E" w14:textId="27191FC4" w:rsidR="006A027B" w:rsidRDefault="00D22266">
      <w:pPr>
        <w:rPr>
          <w:rFonts w:cstheme="minorHAnsi"/>
        </w:rPr>
      </w:pPr>
      <w:r>
        <w:rPr>
          <w:rFonts w:cstheme="minorHAnsi"/>
          <w:noProof/>
        </w:rPr>
        <w:lastRenderedPageBreak/>
        <w:drawing>
          <wp:inline distT="0" distB="0" distL="0" distR="0" wp14:anchorId="09E4729B" wp14:editId="455DC679">
            <wp:extent cx="6385034" cy="5811444"/>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3.pdf"/>
                    <pic:cNvPicPr/>
                  </pic:nvPicPr>
                  <pic:blipFill rotWithShape="1">
                    <a:blip r:embed="rId11">
                      <a:extLst>
                        <a:ext uri="{28A0092B-C50C-407E-A947-70E740481C1C}">
                          <a14:useLocalDpi xmlns:a14="http://schemas.microsoft.com/office/drawing/2010/main" val="0"/>
                        </a:ext>
                      </a:extLst>
                    </a:blip>
                    <a:srcRect l="16978" r="21220"/>
                    <a:stretch/>
                  </pic:blipFill>
                  <pic:spPr bwMode="auto">
                    <a:xfrm>
                      <a:off x="0" y="0"/>
                      <a:ext cx="6397574" cy="5822857"/>
                    </a:xfrm>
                    <a:prstGeom prst="rect">
                      <a:avLst/>
                    </a:prstGeom>
                    <a:ln>
                      <a:noFill/>
                    </a:ln>
                    <a:extLst>
                      <a:ext uri="{53640926-AAD7-44D8-BBD7-CCE9431645EC}">
                        <a14:shadowObscured xmlns:a14="http://schemas.microsoft.com/office/drawing/2010/main"/>
                      </a:ext>
                    </a:extLst>
                  </pic:spPr>
                </pic:pic>
              </a:graphicData>
            </a:graphic>
          </wp:inline>
        </w:drawing>
      </w:r>
    </w:p>
    <w:p w14:paraId="4A391E72" w14:textId="75B98CBA" w:rsidR="005A0FB3" w:rsidRPr="009B5E54" w:rsidRDefault="00907910">
      <w:pPr>
        <w:rPr>
          <w:rFonts w:cstheme="minorHAnsi"/>
        </w:rPr>
      </w:pPr>
      <w:r w:rsidRPr="00263940">
        <w:rPr>
          <w:rFonts w:cstheme="minorHAnsi"/>
          <w:b/>
        </w:rPr>
        <w:t xml:space="preserve">Figure </w:t>
      </w:r>
      <w:r w:rsidR="00AD1ABD">
        <w:rPr>
          <w:rFonts w:cstheme="minorHAnsi"/>
          <w:b/>
        </w:rPr>
        <w:t>3</w:t>
      </w:r>
      <w:r>
        <w:rPr>
          <w:rFonts w:cstheme="minorHAnsi"/>
        </w:rPr>
        <w:t>.</w:t>
      </w:r>
      <w:r w:rsidR="006A027B">
        <w:rPr>
          <w:rFonts w:cstheme="minorHAnsi"/>
        </w:rPr>
        <w:t xml:space="preserve"> </w:t>
      </w:r>
      <w:r w:rsidR="006A027B" w:rsidRPr="006A027B">
        <w:rPr>
          <w:rFonts w:cstheme="minorHAnsi"/>
        </w:rPr>
        <w:t>Comparing rates and content to centromere type</w:t>
      </w:r>
      <w:r w:rsidR="00883045">
        <w:rPr>
          <w:rFonts w:cstheme="minorHAnsi"/>
        </w:rPr>
        <w:t xml:space="preserve"> and chromosome number.</w:t>
      </w:r>
      <w:r w:rsidR="006A027B">
        <w:rPr>
          <w:rFonts w:cstheme="minorHAnsi"/>
        </w:rPr>
        <w:t xml:space="preserve"> (A) The difference between the monocentric and holocentric rate predicted under a Brownian motion model for the 100 posterior distribution trees. (B)</w:t>
      </w:r>
      <w:r w:rsidR="00263940">
        <w:rPr>
          <w:rFonts w:cstheme="minorHAnsi"/>
        </w:rPr>
        <w:t xml:space="preserve"> </w:t>
      </w:r>
      <w:r w:rsidR="006A027B">
        <w:rPr>
          <w:rFonts w:cstheme="minorHAnsi"/>
        </w:rPr>
        <w:t>The difference between the microsatellite content in base pairs between holocentric and monocentric species.</w:t>
      </w:r>
      <w:r w:rsidR="00F229CE">
        <w:rPr>
          <w:rFonts w:cstheme="minorHAnsi"/>
        </w:rPr>
        <w:t xml:space="preserve"> The y-axis is in the log scale.</w:t>
      </w:r>
      <w:r w:rsidR="006A027B">
        <w:rPr>
          <w:rFonts w:cstheme="minorHAnsi"/>
        </w:rPr>
        <w:t xml:space="preserve"> </w:t>
      </w:r>
      <w:r w:rsidR="00883045">
        <w:rPr>
          <w:rFonts w:cstheme="minorHAnsi"/>
        </w:rPr>
        <w:t>(C) The relationship between microsatellite evolution rates and the diploid chromosome number for each species. (D) The relationship between the microsatellite content in bp/</w:t>
      </w:r>
      <w:proofErr w:type="spellStart"/>
      <w:r w:rsidR="00883045">
        <w:rPr>
          <w:rFonts w:cstheme="minorHAnsi"/>
        </w:rPr>
        <w:t>Mbp</w:t>
      </w:r>
      <w:proofErr w:type="spellEnd"/>
      <w:r w:rsidR="00883045">
        <w:rPr>
          <w:rFonts w:cstheme="minorHAnsi"/>
        </w:rPr>
        <w:t xml:space="preserve"> and the diploid chromosome number for each of the species.</w:t>
      </w:r>
    </w:p>
    <w:p w14:paraId="39D69724" w14:textId="587BAA3B" w:rsidR="00716AC8" w:rsidRDefault="00716AC8">
      <w:pPr>
        <w:rPr>
          <w:rFonts w:cstheme="minorHAnsi"/>
        </w:rPr>
      </w:pPr>
      <w:r>
        <w:rPr>
          <w:rFonts w:cstheme="minorHAnsi"/>
        </w:rPr>
        <w:br w:type="page"/>
      </w:r>
    </w:p>
    <w:p w14:paraId="498546D9" w14:textId="1471DD90" w:rsidR="006D1138" w:rsidRPr="009B5E54" w:rsidRDefault="00DC66DA" w:rsidP="005A0FB3">
      <w:pPr>
        <w:rPr>
          <w:rFonts w:cstheme="minorHAnsi"/>
          <w:color w:val="0070C0"/>
        </w:rPr>
      </w:pPr>
      <w:r>
        <w:rPr>
          <w:rFonts w:cstheme="minorHAnsi"/>
          <w:noProof/>
          <w:color w:val="0070C0"/>
        </w:rPr>
        <w:lastRenderedPageBreak/>
        <w:drawing>
          <wp:inline distT="0" distB="0" distL="0" distR="0" wp14:anchorId="6F4D97E7" wp14:editId="160C3C0E">
            <wp:extent cx="6117021" cy="2906067"/>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pdf"/>
                    <pic:cNvPicPr/>
                  </pic:nvPicPr>
                  <pic:blipFill rotWithShape="1">
                    <a:blip r:embed="rId12">
                      <a:extLst>
                        <a:ext uri="{28A0092B-C50C-407E-A947-70E740481C1C}">
                          <a14:useLocalDpi xmlns:a14="http://schemas.microsoft.com/office/drawing/2010/main" val="0"/>
                        </a:ext>
                      </a:extLst>
                    </a:blip>
                    <a:srcRect l="13250" t="24029" r="23150" b="22255"/>
                    <a:stretch/>
                  </pic:blipFill>
                  <pic:spPr bwMode="auto">
                    <a:xfrm>
                      <a:off x="0" y="0"/>
                      <a:ext cx="6133896" cy="2914084"/>
                    </a:xfrm>
                    <a:prstGeom prst="rect">
                      <a:avLst/>
                    </a:prstGeom>
                    <a:ln>
                      <a:noFill/>
                    </a:ln>
                    <a:extLst>
                      <a:ext uri="{53640926-AAD7-44D8-BBD7-CCE9431645EC}">
                        <a14:shadowObscured xmlns:a14="http://schemas.microsoft.com/office/drawing/2010/main"/>
                      </a:ext>
                    </a:extLst>
                  </pic:spPr>
                </pic:pic>
              </a:graphicData>
            </a:graphic>
          </wp:inline>
        </w:drawing>
      </w:r>
    </w:p>
    <w:p w14:paraId="2CC79467" w14:textId="77777777" w:rsidR="00A66F57" w:rsidRPr="009B5E54" w:rsidRDefault="008F1AF8" w:rsidP="00A66F57">
      <w:pPr>
        <w:rPr>
          <w:rFonts w:cstheme="minorHAnsi"/>
          <w:color w:val="0070C0"/>
        </w:rPr>
      </w:pPr>
      <w:commentRangeStart w:id="73"/>
      <w:r w:rsidRPr="00E041BF">
        <w:rPr>
          <w:rFonts w:cstheme="minorHAnsi"/>
          <w:b/>
          <w:color w:val="000000" w:themeColor="text1"/>
        </w:rPr>
        <w:t>Figure 4.</w:t>
      </w:r>
      <w:r w:rsidRPr="00E041BF">
        <w:rPr>
          <w:rFonts w:cstheme="minorHAnsi"/>
          <w:color w:val="000000" w:themeColor="text1"/>
        </w:rPr>
        <w:t xml:space="preserve"> </w:t>
      </w:r>
      <w:r w:rsidR="00A66F57" w:rsidRPr="006A027B">
        <w:rPr>
          <w:rFonts w:cstheme="minorHAnsi"/>
        </w:rPr>
        <w:t xml:space="preserve">Comparing </w:t>
      </w:r>
      <w:commentRangeEnd w:id="73"/>
      <w:r w:rsidR="008216BC">
        <w:rPr>
          <w:rStyle w:val="CommentReference"/>
        </w:rPr>
        <w:commentReference w:id="73"/>
      </w:r>
      <w:r w:rsidR="00A66F57" w:rsidRPr="006A027B">
        <w:rPr>
          <w:rFonts w:cstheme="minorHAnsi"/>
        </w:rPr>
        <w:t xml:space="preserve">rates and content to </w:t>
      </w:r>
      <w:r w:rsidR="00A66F57">
        <w:rPr>
          <w:rFonts w:cstheme="minorHAnsi"/>
        </w:rPr>
        <w:t xml:space="preserve">genome size. (A) The relationship between microsatellite content in </w:t>
      </w:r>
      <w:proofErr w:type="spellStart"/>
      <w:r w:rsidR="00A66F57">
        <w:rPr>
          <w:rFonts w:cstheme="minorHAnsi"/>
        </w:rPr>
        <w:t>Mbp</w:t>
      </w:r>
      <w:proofErr w:type="spellEnd"/>
      <w:r w:rsidR="00A66F57">
        <w:rPr>
          <w:rFonts w:cstheme="minorHAnsi"/>
        </w:rPr>
        <w:t xml:space="preserve"> and the genome size in </w:t>
      </w:r>
      <w:proofErr w:type="spellStart"/>
      <w:r w:rsidR="00A66F57">
        <w:rPr>
          <w:rFonts w:cstheme="minorHAnsi"/>
        </w:rPr>
        <w:t>Mbp</w:t>
      </w:r>
      <w:proofErr w:type="spellEnd"/>
      <w:r w:rsidR="00A66F57">
        <w:rPr>
          <w:rFonts w:cstheme="minorHAnsi"/>
        </w:rPr>
        <w:t xml:space="preserve"> for each species. (B) The relationship between microsatellite evolution rates and the genome size in </w:t>
      </w:r>
      <w:proofErr w:type="spellStart"/>
      <w:r w:rsidR="00A66F57">
        <w:rPr>
          <w:rFonts w:cstheme="minorHAnsi"/>
        </w:rPr>
        <w:t>Mbp</w:t>
      </w:r>
      <w:proofErr w:type="spellEnd"/>
      <w:r w:rsidR="00A66F57">
        <w:rPr>
          <w:rFonts w:cstheme="minorHAnsi"/>
        </w:rPr>
        <w:t xml:space="preserve"> for each species.</w:t>
      </w:r>
    </w:p>
    <w:p w14:paraId="405F0669" w14:textId="456D4B0D" w:rsidR="00305C66" w:rsidRDefault="00716AC8" w:rsidP="005A0FB3">
      <w:pPr>
        <w:rPr>
          <w:rFonts w:cstheme="minorHAnsi"/>
        </w:rPr>
      </w:pPr>
      <w:r>
        <w:rPr>
          <w:rFonts w:cstheme="minorHAnsi"/>
        </w:rPr>
        <w:br w:type="page"/>
      </w:r>
    </w:p>
    <w:p w14:paraId="20A1F453" w14:textId="15D8CF09" w:rsidR="00EA2006" w:rsidRPr="009B5E54" w:rsidRDefault="008D5169" w:rsidP="00E4669D">
      <w:pPr>
        <w:tabs>
          <w:tab w:val="left" w:pos="0"/>
        </w:tabs>
        <w:rPr>
          <w:rFonts w:cstheme="minorHAnsi"/>
        </w:rPr>
      </w:pPr>
      <w:r w:rsidRPr="009B5E54">
        <w:rPr>
          <w:rFonts w:cstheme="minorHAnsi"/>
          <w:b/>
          <w:u w:val="single"/>
        </w:rPr>
        <w:lastRenderedPageBreak/>
        <w:t>References</w:t>
      </w:r>
    </w:p>
    <w:p w14:paraId="3839A8CC" w14:textId="77777777" w:rsidR="008372F9" w:rsidRPr="008372F9" w:rsidRDefault="00EA2006" w:rsidP="008372F9">
      <w:pPr>
        <w:pStyle w:val="EndNoteBibliography"/>
        <w:ind w:left="720" w:hanging="720"/>
        <w:rPr>
          <w:noProof/>
        </w:rPr>
      </w:pPr>
      <w:r w:rsidRPr="009B5E54">
        <w:rPr>
          <w:rFonts w:asciiTheme="minorHAnsi" w:hAnsiTheme="minorHAnsi" w:cstheme="minorHAnsi"/>
        </w:rPr>
        <w:fldChar w:fldCharType="begin"/>
      </w:r>
      <w:r w:rsidRPr="009B5E54">
        <w:rPr>
          <w:rFonts w:asciiTheme="minorHAnsi" w:hAnsiTheme="minorHAnsi" w:cstheme="minorHAnsi"/>
        </w:rPr>
        <w:instrText xml:space="preserve"> ADDIN EN.REFLIST </w:instrText>
      </w:r>
      <w:r w:rsidRPr="009B5E54">
        <w:rPr>
          <w:rFonts w:asciiTheme="minorHAnsi" w:hAnsiTheme="minorHAnsi" w:cstheme="minorHAnsi"/>
        </w:rPr>
        <w:fldChar w:fldCharType="separate"/>
      </w:r>
      <w:r w:rsidR="008372F9" w:rsidRPr="008372F9">
        <w:rPr>
          <w:noProof/>
        </w:rPr>
        <w:t>Adams, R. H., H. Blackmon, J. Reyes-Velasco, D. R. Schield, D. C. Card</w:t>
      </w:r>
      <w:r w:rsidR="008372F9" w:rsidRPr="008372F9">
        <w:rPr>
          <w:i/>
          <w:noProof/>
        </w:rPr>
        <w:t xml:space="preserve"> et al.</w:t>
      </w:r>
      <w:r w:rsidR="008372F9" w:rsidRPr="008372F9">
        <w:rPr>
          <w:noProof/>
        </w:rPr>
        <w:t>, 2016 Microsatellite landscape evolutionary dynamics across 450 million years of vertebrate genome evolution. Genome 59</w:t>
      </w:r>
      <w:r w:rsidR="008372F9" w:rsidRPr="008372F9">
        <w:rPr>
          <w:b/>
          <w:noProof/>
        </w:rPr>
        <w:t>:</w:t>
      </w:r>
      <w:r w:rsidR="008372F9" w:rsidRPr="008372F9">
        <w:rPr>
          <w:noProof/>
        </w:rPr>
        <w:t xml:space="preserve"> 295-310.</w:t>
      </w:r>
    </w:p>
    <w:p w14:paraId="62A2C830" w14:textId="77777777" w:rsidR="008372F9" w:rsidRPr="008372F9" w:rsidRDefault="008372F9" w:rsidP="008372F9">
      <w:pPr>
        <w:pStyle w:val="EndNoteBibliography"/>
        <w:ind w:left="720" w:hanging="720"/>
        <w:rPr>
          <w:noProof/>
        </w:rPr>
      </w:pPr>
      <w:r w:rsidRPr="008372F9">
        <w:rPr>
          <w:noProof/>
        </w:rPr>
        <w:t>Bachtrog, D., S. Weiss, B. Zangerl, G. Brem and C. Schlötterer, 1999 Distribution of dinucleotide microsatellites in the Drosophila melanogaster genome. Molecular Biology and Evolution 16</w:t>
      </w:r>
      <w:r w:rsidRPr="008372F9">
        <w:rPr>
          <w:b/>
          <w:noProof/>
        </w:rPr>
        <w:t>:</w:t>
      </w:r>
      <w:r w:rsidRPr="008372F9">
        <w:rPr>
          <w:noProof/>
        </w:rPr>
        <w:t xml:space="preserve"> 602-610.</w:t>
      </w:r>
    </w:p>
    <w:p w14:paraId="441D5422" w14:textId="77777777" w:rsidR="008372F9" w:rsidRPr="008372F9" w:rsidRDefault="008372F9" w:rsidP="008372F9">
      <w:pPr>
        <w:pStyle w:val="EndNoteBibliography"/>
        <w:ind w:left="720" w:hanging="720"/>
        <w:rPr>
          <w:noProof/>
        </w:rPr>
      </w:pPr>
      <w:r w:rsidRPr="008372F9">
        <w:rPr>
          <w:noProof/>
        </w:rPr>
        <w:t>Ballantyne, K. N., M. Goedbloed, R. Fang, O. Schaap, O. Lao</w:t>
      </w:r>
      <w:r w:rsidRPr="008372F9">
        <w:rPr>
          <w:i/>
          <w:noProof/>
        </w:rPr>
        <w:t xml:space="preserve"> et al.</w:t>
      </w:r>
      <w:r w:rsidRPr="008372F9">
        <w:rPr>
          <w:noProof/>
        </w:rPr>
        <w:t>, 2010 Mutability of Y-chromosomal microsatellites: rates, characteristics, molecular bases, and forensic implications. The American Journal of Human Genetics 87</w:t>
      </w:r>
      <w:r w:rsidRPr="008372F9">
        <w:rPr>
          <w:b/>
          <w:noProof/>
        </w:rPr>
        <w:t>:</w:t>
      </w:r>
      <w:r w:rsidRPr="008372F9">
        <w:rPr>
          <w:noProof/>
        </w:rPr>
        <w:t xml:space="preserve"> 341-353.</w:t>
      </w:r>
    </w:p>
    <w:p w14:paraId="317610CE" w14:textId="77777777" w:rsidR="008372F9" w:rsidRPr="008372F9" w:rsidRDefault="008372F9" w:rsidP="008372F9">
      <w:pPr>
        <w:pStyle w:val="EndNoteBibliography"/>
        <w:ind w:left="720" w:hanging="720"/>
        <w:rPr>
          <w:noProof/>
        </w:rPr>
      </w:pPr>
      <w:r w:rsidRPr="008372F9">
        <w:rPr>
          <w:noProof/>
        </w:rPr>
        <w:t>Bell, C. J., and J. R. Ecker, 1994 Assignment of 30 microsatellite loci to the linkage map of Arabidopsis. Genomics 19</w:t>
      </w:r>
      <w:r w:rsidRPr="008372F9">
        <w:rPr>
          <w:b/>
          <w:noProof/>
        </w:rPr>
        <w:t>:</w:t>
      </w:r>
      <w:r w:rsidRPr="008372F9">
        <w:rPr>
          <w:noProof/>
        </w:rPr>
        <w:t xml:space="preserve"> 137-144.</w:t>
      </w:r>
    </w:p>
    <w:p w14:paraId="633D9029" w14:textId="77777777" w:rsidR="008372F9" w:rsidRPr="008372F9" w:rsidRDefault="008372F9" w:rsidP="008372F9">
      <w:pPr>
        <w:pStyle w:val="EndNoteBibliography"/>
        <w:ind w:left="720" w:hanging="720"/>
        <w:rPr>
          <w:noProof/>
        </w:rPr>
      </w:pPr>
      <w:r w:rsidRPr="008372F9">
        <w:rPr>
          <w:noProof/>
        </w:rPr>
        <w:t>Blackmon, H., L. Ross and D. Bachtrog, 2017 Sex Determination, Sex Chromosomes, and Karyotype Evolution in Insects. Journal of Heredity 108</w:t>
      </w:r>
      <w:r w:rsidRPr="008372F9">
        <w:rPr>
          <w:b/>
          <w:noProof/>
        </w:rPr>
        <w:t>:</w:t>
      </w:r>
      <w:r w:rsidRPr="008372F9">
        <w:rPr>
          <w:noProof/>
        </w:rPr>
        <w:t xml:space="preserve"> 78-93.</w:t>
      </w:r>
    </w:p>
    <w:p w14:paraId="12319A1F" w14:textId="77777777" w:rsidR="008372F9" w:rsidRPr="008372F9" w:rsidRDefault="008372F9" w:rsidP="008372F9">
      <w:pPr>
        <w:pStyle w:val="EndNoteBibliography"/>
        <w:ind w:left="720" w:hanging="720"/>
        <w:rPr>
          <w:noProof/>
        </w:rPr>
      </w:pPr>
      <w:r w:rsidRPr="008372F9">
        <w:rPr>
          <w:noProof/>
        </w:rPr>
        <w:t>Blouin, M. S., 2003 DNA-based methods for pedigree reconstruction and kinship analysis in natural populations. Trends in Ecology &amp; Evolution 18</w:t>
      </w:r>
      <w:r w:rsidRPr="008372F9">
        <w:rPr>
          <w:b/>
          <w:noProof/>
        </w:rPr>
        <w:t>:</w:t>
      </w:r>
      <w:r w:rsidRPr="008372F9">
        <w:rPr>
          <w:noProof/>
        </w:rPr>
        <w:t xml:space="preserve"> 503-511.</w:t>
      </w:r>
    </w:p>
    <w:p w14:paraId="7D0C455B" w14:textId="77777777" w:rsidR="008372F9" w:rsidRPr="008372F9" w:rsidRDefault="008372F9" w:rsidP="008372F9">
      <w:pPr>
        <w:pStyle w:val="EndNoteBibliography"/>
        <w:ind w:left="720" w:hanging="720"/>
        <w:rPr>
          <w:noProof/>
        </w:rPr>
      </w:pPr>
      <w:r w:rsidRPr="008372F9">
        <w:rPr>
          <w:noProof/>
        </w:rPr>
        <w:t>Chamberlain, N. L., E. D. Driver and R. L. Miesfeld, 1994 The length and location of CAG trinucleotide repeats in the androgen receptor N-terminal domain affect transactivation function. Nucleic Acids Research 22</w:t>
      </w:r>
      <w:r w:rsidRPr="008372F9">
        <w:rPr>
          <w:b/>
          <w:noProof/>
        </w:rPr>
        <w:t>:</w:t>
      </w:r>
      <w:r w:rsidRPr="008372F9">
        <w:rPr>
          <w:noProof/>
        </w:rPr>
        <w:t xml:space="preserve"> 3181-3186.</w:t>
      </w:r>
    </w:p>
    <w:p w14:paraId="1E729825" w14:textId="77777777" w:rsidR="008372F9" w:rsidRPr="008372F9" w:rsidRDefault="008372F9" w:rsidP="008372F9">
      <w:pPr>
        <w:pStyle w:val="EndNoteBibliography"/>
        <w:ind w:left="720" w:hanging="720"/>
        <w:rPr>
          <w:noProof/>
        </w:rPr>
      </w:pPr>
      <w:r w:rsidRPr="008372F9">
        <w:rPr>
          <w:noProof/>
        </w:rPr>
        <w:t>Charlesworth, B., P. Sniegowski and W. Stephan, 1994 The evolutionary dynamics of repetitive DNA in eukaryotes. Nature 371</w:t>
      </w:r>
      <w:r w:rsidRPr="008372F9">
        <w:rPr>
          <w:b/>
          <w:noProof/>
        </w:rPr>
        <w:t>:</w:t>
      </w:r>
      <w:r w:rsidRPr="008372F9">
        <w:rPr>
          <w:noProof/>
        </w:rPr>
        <w:t xml:space="preserve"> 215-220.</w:t>
      </w:r>
    </w:p>
    <w:p w14:paraId="2A1B43F8" w14:textId="77777777" w:rsidR="008372F9" w:rsidRPr="008372F9" w:rsidRDefault="008372F9" w:rsidP="008372F9">
      <w:pPr>
        <w:pStyle w:val="EndNoteBibliography"/>
        <w:ind w:left="720" w:hanging="720"/>
        <w:rPr>
          <w:noProof/>
        </w:rPr>
      </w:pPr>
      <w:r w:rsidRPr="008372F9">
        <w:rPr>
          <w:noProof/>
        </w:rPr>
        <w:t>Criscione, C. D., R. Vilas, E. Paniagua and M. S. Blouin, 2011 More than meets the eye: detecting cryptic microgeographic population structure in a parasite with a complex life cycle. Molecular Ecology 20</w:t>
      </w:r>
      <w:r w:rsidRPr="008372F9">
        <w:rPr>
          <w:b/>
          <w:noProof/>
        </w:rPr>
        <w:t>:</w:t>
      </w:r>
      <w:r w:rsidRPr="008372F9">
        <w:rPr>
          <w:noProof/>
        </w:rPr>
        <w:t xml:space="preserve"> 2510-2524.</w:t>
      </w:r>
    </w:p>
    <w:p w14:paraId="15A1C05D" w14:textId="77777777" w:rsidR="008372F9" w:rsidRPr="008372F9" w:rsidRDefault="008372F9" w:rsidP="008372F9">
      <w:pPr>
        <w:pStyle w:val="EndNoteBibliography"/>
        <w:ind w:left="720" w:hanging="720"/>
        <w:rPr>
          <w:noProof/>
        </w:rPr>
      </w:pPr>
      <w:r w:rsidRPr="008372F9">
        <w:rPr>
          <w:noProof/>
        </w:rPr>
        <w:t>Cuacos, M., H. Franklin, F. Chris and S. Heckmann, 2015 Atypical centromeres in plants—what they can tell us. Frontiers in plant science 6</w:t>
      </w:r>
      <w:r w:rsidRPr="008372F9">
        <w:rPr>
          <w:b/>
          <w:noProof/>
        </w:rPr>
        <w:t>:</w:t>
      </w:r>
      <w:r w:rsidRPr="008372F9">
        <w:rPr>
          <w:noProof/>
        </w:rPr>
        <w:t xml:space="preserve"> 913.</w:t>
      </w:r>
    </w:p>
    <w:p w14:paraId="0E6276C4" w14:textId="77777777" w:rsidR="008372F9" w:rsidRPr="008372F9" w:rsidRDefault="008372F9" w:rsidP="008372F9">
      <w:pPr>
        <w:pStyle w:val="EndNoteBibliography"/>
        <w:ind w:left="720" w:hanging="720"/>
        <w:rPr>
          <w:noProof/>
        </w:rPr>
      </w:pPr>
      <w:r w:rsidRPr="008372F9">
        <w:rPr>
          <w:noProof/>
        </w:rPr>
        <w:t>Dokholyan, N. V., S. V. Buldyrev, S. Havlin and H. E. Stanley, 2000 Distributions of dimeric tandem repeats in non-coding and coding DNA sequences. Journal of Theoretical Biology 202</w:t>
      </w:r>
      <w:r w:rsidRPr="008372F9">
        <w:rPr>
          <w:b/>
          <w:noProof/>
        </w:rPr>
        <w:t>:</w:t>
      </w:r>
      <w:r w:rsidRPr="008372F9">
        <w:rPr>
          <w:noProof/>
        </w:rPr>
        <w:t xml:space="preserve"> 273-282.</w:t>
      </w:r>
    </w:p>
    <w:p w14:paraId="48705196" w14:textId="77777777" w:rsidR="008372F9" w:rsidRPr="008372F9" w:rsidRDefault="008372F9" w:rsidP="008372F9">
      <w:pPr>
        <w:pStyle w:val="EndNoteBibliography"/>
        <w:ind w:left="720" w:hanging="720"/>
        <w:rPr>
          <w:noProof/>
        </w:rPr>
      </w:pPr>
      <w:r w:rsidRPr="008372F9">
        <w:rPr>
          <w:noProof/>
        </w:rPr>
        <w:t>Drummond, A. J., and A. Rambaut, 2007 BEAST: Bayesian evolutionary analysis by sampling trees. BMC evolutionary biology 7</w:t>
      </w:r>
      <w:r w:rsidRPr="008372F9">
        <w:rPr>
          <w:b/>
          <w:noProof/>
        </w:rPr>
        <w:t>:</w:t>
      </w:r>
      <w:r w:rsidRPr="008372F9">
        <w:rPr>
          <w:noProof/>
        </w:rPr>
        <w:t xml:space="preserve"> 214.</w:t>
      </w:r>
    </w:p>
    <w:p w14:paraId="445AAB0A" w14:textId="77777777" w:rsidR="008372F9" w:rsidRPr="008372F9" w:rsidRDefault="008372F9" w:rsidP="008372F9">
      <w:pPr>
        <w:pStyle w:val="EndNoteBibliography"/>
        <w:ind w:left="720" w:hanging="720"/>
        <w:rPr>
          <w:noProof/>
        </w:rPr>
      </w:pPr>
      <w:r w:rsidRPr="008372F9">
        <w:rPr>
          <w:noProof/>
        </w:rPr>
        <w:t>Edwards, Y. J. K., G. Elgar, M. S. Clark and M. J. Bishop, 1998 The identification and characterization of microsatellites in the compact genome of the japanese pufferfish, Fugu rubripes: perspectives in functional and comparative genomic analyses. Journal of Molecular Biology 278</w:t>
      </w:r>
      <w:r w:rsidRPr="008372F9">
        <w:rPr>
          <w:b/>
          <w:noProof/>
        </w:rPr>
        <w:t>:</w:t>
      </w:r>
      <w:r w:rsidRPr="008372F9">
        <w:rPr>
          <w:noProof/>
        </w:rPr>
        <w:t xml:space="preserve"> 843-854.</w:t>
      </w:r>
    </w:p>
    <w:p w14:paraId="3FF21787" w14:textId="77777777" w:rsidR="008372F9" w:rsidRPr="008372F9" w:rsidRDefault="008372F9" w:rsidP="008372F9">
      <w:pPr>
        <w:pStyle w:val="EndNoteBibliography"/>
        <w:ind w:left="720" w:hanging="720"/>
        <w:rPr>
          <w:noProof/>
        </w:rPr>
      </w:pPr>
      <w:r w:rsidRPr="008372F9">
        <w:rPr>
          <w:noProof/>
        </w:rPr>
        <w:t>Eisen, J. A., 1999 Mechanistic basis for microsatellite instability. Microsatellites : evolution and applications</w:t>
      </w:r>
      <w:r w:rsidRPr="008372F9">
        <w:rPr>
          <w:b/>
          <w:noProof/>
        </w:rPr>
        <w:t>:</w:t>
      </w:r>
      <w:r w:rsidRPr="008372F9">
        <w:rPr>
          <w:noProof/>
        </w:rPr>
        <w:t xml:space="preserve"> 34-48.</w:t>
      </w:r>
    </w:p>
    <w:p w14:paraId="7661F288" w14:textId="77777777" w:rsidR="008372F9" w:rsidRPr="008372F9" w:rsidRDefault="008372F9" w:rsidP="008372F9">
      <w:pPr>
        <w:pStyle w:val="EndNoteBibliography"/>
        <w:ind w:left="720" w:hanging="720"/>
        <w:rPr>
          <w:noProof/>
        </w:rPr>
      </w:pPr>
      <w:r w:rsidRPr="008372F9">
        <w:rPr>
          <w:noProof/>
        </w:rPr>
        <w:t>Ellegren, H., 2000 Microsatellite mutations in the germline:: implications for evolutionary inference. Trends in Genetics 16</w:t>
      </w:r>
      <w:r w:rsidRPr="008372F9">
        <w:rPr>
          <w:b/>
          <w:noProof/>
        </w:rPr>
        <w:t>:</w:t>
      </w:r>
      <w:r w:rsidRPr="008372F9">
        <w:rPr>
          <w:noProof/>
        </w:rPr>
        <w:t xml:space="preserve"> 551-558.</w:t>
      </w:r>
    </w:p>
    <w:p w14:paraId="022E8B2C" w14:textId="77777777" w:rsidR="008372F9" w:rsidRPr="008372F9" w:rsidRDefault="008372F9" w:rsidP="008372F9">
      <w:pPr>
        <w:pStyle w:val="EndNoteBibliography"/>
        <w:ind w:left="720" w:hanging="720"/>
        <w:rPr>
          <w:noProof/>
        </w:rPr>
      </w:pPr>
      <w:r w:rsidRPr="008372F9">
        <w:rPr>
          <w:noProof/>
        </w:rPr>
        <w:t>Field D, W. C., 1998 Abundant microsatellite polymorphism in Saccharomyces cerevisiae, and the different distributions of microsatellites in eight prokaryotes and S. cerevisiae, result from strong mutation pressures and a variety of selective forces. Proceedings of the National Academy of Sciences of the United States of America (USA) 95</w:t>
      </w:r>
      <w:r w:rsidRPr="008372F9">
        <w:rPr>
          <w:b/>
          <w:noProof/>
        </w:rPr>
        <w:t>:</w:t>
      </w:r>
      <w:r w:rsidRPr="008372F9">
        <w:rPr>
          <w:noProof/>
        </w:rPr>
        <w:t xml:space="preserve"> 1647-1652.</w:t>
      </w:r>
    </w:p>
    <w:p w14:paraId="2944EA03" w14:textId="77777777" w:rsidR="008372F9" w:rsidRPr="008372F9" w:rsidRDefault="008372F9" w:rsidP="008372F9">
      <w:pPr>
        <w:pStyle w:val="EndNoteBibliography"/>
        <w:ind w:left="720" w:hanging="720"/>
        <w:rPr>
          <w:noProof/>
        </w:rPr>
      </w:pPr>
      <w:r w:rsidRPr="008372F9">
        <w:rPr>
          <w:noProof/>
        </w:rPr>
        <w:lastRenderedPageBreak/>
        <w:t>Field, D., and C. Wills, 1998 Abundant microsatellite polymorphism in Saccharomyces cerevisiae, and the different distributions of microsatellites in eight prokaryotes and S. cerevisiae, result from strong mutation pressures and a variety of selective forces. Proceedings of the National Academy of Sciences 95</w:t>
      </w:r>
      <w:r w:rsidRPr="008372F9">
        <w:rPr>
          <w:b/>
          <w:noProof/>
        </w:rPr>
        <w:t>:</w:t>
      </w:r>
      <w:r w:rsidRPr="008372F9">
        <w:rPr>
          <w:noProof/>
        </w:rPr>
        <w:t xml:space="preserve"> 1647-1652.</w:t>
      </w:r>
    </w:p>
    <w:p w14:paraId="40E0EF0C" w14:textId="77777777" w:rsidR="008372F9" w:rsidRPr="008372F9" w:rsidRDefault="008372F9" w:rsidP="008372F9">
      <w:pPr>
        <w:pStyle w:val="EndNoteBibliography"/>
        <w:ind w:left="720" w:hanging="720"/>
        <w:rPr>
          <w:noProof/>
        </w:rPr>
      </w:pPr>
      <w:r w:rsidRPr="008372F9">
        <w:rPr>
          <w:noProof/>
        </w:rPr>
        <w:t>Fujimori, S., T. Washio, K. Higo, Y. Ohtomo, K. Murakami</w:t>
      </w:r>
      <w:r w:rsidRPr="008372F9">
        <w:rPr>
          <w:i/>
          <w:noProof/>
        </w:rPr>
        <w:t xml:space="preserve"> et al.</w:t>
      </w:r>
      <w:r w:rsidRPr="008372F9">
        <w:rPr>
          <w:noProof/>
        </w:rPr>
        <w:t>, 2003 A novel feature of microsatellites in plants: a distribution gradient along the direction of transcription. FEBS Letters 554</w:t>
      </w:r>
      <w:r w:rsidRPr="008372F9">
        <w:rPr>
          <w:b/>
          <w:noProof/>
        </w:rPr>
        <w:t>:</w:t>
      </w:r>
      <w:r w:rsidRPr="008372F9">
        <w:rPr>
          <w:noProof/>
        </w:rPr>
        <w:t xml:space="preserve"> 17-22.</w:t>
      </w:r>
    </w:p>
    <w:p w14:paraId="1F9C4235" w14:textId="412255F7" w:rsidR="008372F9" w:rsidRPr="008372F9" w:rsidRDefault="008372F9" w:rsidP="008372F9">
      <w:pPr>
        <w:pStyle w:val="EndNoteBibliography"/>
        <w:ind w:left="720" w:hanging="720"/>
        <w:rPr>
          <w:noProof/>
        </w:rPr>
      </w:pPr>
      <w:r w:rsidRPr="008372F9">
        <w:rPr>
          <w:noProof/>
        </w:rPr>
        <w:t xml:space="preserve">Gregory, T. R., 2020 Animal Genome Size Database. 2020. See </w:t>
      </w:r>
      <w:hyperlink r:id="rId13" w:history="1">
        <w:r w:rsidRPr="008372F9">
          <w:rPr>
            <w:rStyle w:val="Hyperlink"/>
            <w:noProof/>
          </w:rPr>
          <w:t>http://www</w:t>
        </w:r>
      </w:hyperlink>
      <w:r w:rsidRPr="008372F9">
        <w:rPr>
          <w:noProof/>
        </w:rPr>
        <w:t>. genomesize. com.</w:t>
      </w:r>
    </w:p>
    <w:p w14:paraId="71F694BC" w14:textId="77777777" w:rsidR="008372F9" w:rsidRPr="008372F9" w:rsidRDefault="008372F9" w:rsidP="008372F9">
      <w:pPr>
        <w:pStyle w:val="EndNoteBibliography"/>
        <w:ind w:left="720" w:hanging="720"/>
        <w:rPr>
          <w:noProof/>
        </w:rPr>
      </w:pPr>
      <w:r w:rsidRPr="008372F9">
        <w:rPr>
          <w:noProof/>
        </w:rPr>
        <w:t>Harmon, L. J., J. T. Weir, C. D. Brock, R. E. Glor and W. Challenger, 2008 GEIGER: investigating evolutionary radiations. Bioinformatics 24</w:t>
      </w:r>
      <w:r w:rsidRPr="008372F9">
        <w:rPr>
          <w:b/>
          <w:noProof/>
        </w:rPr>
        <w:t>:</w:t>
      </w:r>
      <w:r w:rsidRPr="008372F9">
        <w:rPr>
          <w:noProof/>
        </w:rPr>
        <w:t xml:space="preserve"> 129-131.</w:t>
      </w:r>
    </w:p>
    <w:p w14:paraId="1603DAD8" w14:textId="77777777" w:rsidR="008372F9" w:rsidRPr="008372F9" w:rsidRDefault="008372F9" w:rsidP="008372F9">
      <w:pPr>
        <w:pStyle w:val="EndNoteBibliography"/>
        <w:ind w:left="720" w:hanging="720"/>
        <w:rPr>
          <w:noProof/>
        </w:rPr>
      </w:pPr>
      <w:r w:rsidRPr="008372F9">
        <w:rPr>
          <w:noProof/>
        </w:rPr>
        <w:t>Hartl, D. L., 2000 Molecular melodies in high and low C. Nature Reviews Genetics 1</w:t>
      </w:r>
      <w:r w:rsidRPr="008372F9">
        <w:rPr>
          <w:b/>
          <w:noProof/>
        </w:rPr>
        <w:t>:</w:t>
      </w:r>
      <w:r w:rsidRPr="008372F9">
        <w:rPr>
          <w:noProof/>
        </w:rPr>
        <w:t xml:space="preserve"> 145-149.</w:t>
      </w:r>
    </w:p>
    <w:p w14:paraId="1AE732D1" w14:textId="77777777" w:rsidR="008372F9" w:rsidRPr="008372F9" w:rsidRDefault="008372F9" w:rsidP="008372F9">
      <w:pPr>
        <w:pStyle w:val="EndNoteBibliography"/>
        <w:ind w:left="720" w:hanging="720"/>
        <w:rPr>
          <w:noProof/>
        </w:rPr>
      </w:pPr>
      <w:r w:rsidRPr="008372F9">
        <w:rPr>
          <w:noProof/>
        </w:rPr>
        <w:t>Heckmann, S., J. Macas, K. Kumke, J. Fuchs, V. Schubert</w:t>
      </w:r>
      <w:r w:rsidRPr="008372F9">
        <w:rPr>
          <w:i/>
          <w:noProof/>
        </w:rPr>
        <w:t xml:space="preserve"> et al.</w:t>
      </w:r>
      <w:r w:rsidRPr="008372F9">
        <w:rPr>
          <w:noProof/>
        </w:rPr>
        <w:t>, 2013 The holocentric species L uzula elegans shows interplay between centromere and large‐scale genome organization. The Plant Journal 73</w:t>
      </w:r>
      <w:r w:rsidRPr="008372F9">
        <w:rPr>
          <w:b/>
          <w:noProof/>
        </w:rPr>
        <w:t>:</w:t>
      </w:r>
      <w:r w:rsidRPr="008372F9">
        <w:rPr>
          <w:noProof/>
        </w:rPr>
        <w:t xml:space="preserve"> 555-565.</w:t>
      </w:r>
    </w:p>
    <w:p w14:paraId="246FE43E" w14:textId="77777777" w:rsidR="008372F9" w:rsidRPr="008372F9" w:rsidRDefault="008372F9" w:rsidP="008372F9">
      <w:pPr>
        <w:pStyle w:val="EndNoteBibliography"/>
        <w:ind w:left="720" w:hanging="720"/>
        <w:rPr>
          <w:noProof/>
        </w:rPr>
      </w:pPr>
      <w:r w:rsidRPr="008372F9">
        <w:rPr>
          <w:noProof/>
        </w:rPr>
        <w:t>Highnam, G., C. Franck, A. Martin, C. Stephens, A. Puthige</w:t>
      </w:r>
      <w:r w:rsidRPr="008372F9">
        <w:rPr>
          <w:i/>
          <w:noProof/>
        </w:rPr>
        <w:t xml:space="preserve"> et al.</w:t>
      </w:r>
      <w:r w:rsidRPr="008372F9">
        <w:rPr>
          <w:noProof/>
        </w:rPr>
        <w:t>, 2012 Accurate human microsatellite genotypes from high-throughput resequencing data using informed error profiles. Nucleic Acids Research 41</w:t>
      </w:r>
      <w:r w:rsidRPr="008372F9">
        <w:rPr>
          <w:b/>
          <w:noProof/>
        </w:rPr>
        <w:t>:</w:t>
      </w:r>
      <w:r w:rsidRPr="008372F9">
        <w:rPr>
          <w:noProof/>
        </w:rPr>
        <w:t xml:space="preserve"> e32-e32.</w:t>
      </w:r>
    </w:p>
    <w:p w14:paraId="4F09B977" w14:textId="77777777" w:rsidR="008372F9" w:rsidRPr="008372F9" w:rsidRDefault="008372F9" w:rsidP="008372F9">
      <w:pPr>
        <w:pStyle w:val="EndNoteBibliography"/>
        <w:ind w:left="720" w:hanging="720"/>
        <w:rPr>
          <w:noProof/>
        </w:rPr>
      </w:pPr>
      <w:r w:rsidRPr="008372F9">
        <w:rPr>
          <w:noProof/>
        </w:rPr>
        <w:t>Ho, L. S. T., C. Ane, R. Lachlan, K. Tarpinian, R. Feldman</w:t>
      </w:r>
      <w:r w:rsidRPr="008372F9">
        <w:rPr>
          <w:i/>
          <w:noProof/>
        </w:rPr>
        <w:t xml:space="preserve"> et al.</w:t>
      </w:r>
      <w:r w:rsidRPr="008372F9">
        <w:rPr>
          <w:noProof/>
        </w:rPr>
        <w:t>, 2018 Package ‘phylolm’, pp.</w:t>
      </w:r>
    </w:p>
    <w:p w14:paraId="3F8E67CF" w14:textId="77777777" w:rsidR="008372F9" w:rsidRPr="008372F9" w:rsidRDefault="008372F9" w:rsidP="008372F9">
      <w:pPr>
        <w:pStyle w:val="EndNoteBibliography"/>
        <w:ind w:left="720" w:hanging="720"/>
        <w:rPr>
          <w:noProof/>
        </w:rPr>
      </w:pPr>
      <w:r w:rsidRPr="008372F9">
        <w:rPr>
          <w:noProof/>
        </w:rPr>
        <w:t>Hoffman, E. K., S. P. Trusko, M. Murphy and D. L. George, 1990 An S1 nuclease-sensitive homopurine/homopyrimidine domain in the c-Ki-ras promoter interacts with a nuclear factor. Proceedings of the National Academy of Sciences 87</w:t>
      </w:r>
      <w:r w:rsidRPr="008372F9">
        <w:rPr>
          <w:b/>
          <w:noProof/>
        </w:rPr>
        <w:t>:</w:t>
      </w:r>
      <w:r w:rsidRPr="008372F9">
        <w:rPr>
          <w:noProof/>
        </w:rPr>
        <w:t xml:space="preserve"> 2705.</w:t>
      </w:r>
    </w:p>
    <w:p w14:paraId="5F42AFAF" w14:textId="77777777" w:rsidR="008372F9" w:rsidRPr="008372F9" w:rsidRDefault="008372F9" w:rsidP="008372F9">
      <w:pPr>
        <w:pStyle w:val="EndNoteBibliography"/>
        <w:ind w:left="720" w:hanging="720"/>
        <w:rPr>
          <w:noProof/>
        </w:rPr>
      </w:pPr>
      <w:r w:rsidRPr="008372F9">
        <w:rPr>
          <w:noProof/>
        </w:rPr>
        <w:t>Katoh, K., J. Rozewicki and K. D. Yamada, 2019 MAFFT online service: multiple sequence alignment, interactive sequence choice and visualization. Briefings in bioinformatics 20</w:t>
      </w:r>
      <w:r w:rsidRPr="008372F9">
        <w:rPr>
          <w:b/>
          <w:noProof/>
        </w:rPr>
        <w:t>:</w:t>
      </w:r>
      <w:r w:rsidRPr="008372F9">
        <w:rPr>
          <w:noProof/>
        </w:rPr>
        <w:t xml:space="preserve"> 1160-1166.</w:t>
      </w:r>
    </w:p>
    <w:p w14:paraId="72335531" w14:textId="77777777" w:rsidR="008372F9" w:rsidRPr="008372F9" w:rsidRDefault="008372F9" w:rsidP="008372F9">
      <w:pPr>
        <w:pStyle w:val="EndNoteBibliography"/>
        <w:ind w:left="720" w:hanging="720"/>
        <w:rPr>
          <w:noProof/>
        </w:rPr>
      </w:pPr>
      <w:r w:rsidRPr="008372F9">
        <w:rPr>
          <w:noProof/>
        </w:rPr>
        <w:t>Klintschar, M., E. M. Dauber, U. Ricci, N. Cerri, U. D. Immel</w:t>
      </w:r>
      <w:r w:rsidRPr="008372F9">
        <w:rPr>
          <w:i/>
          <w:noProof/>
        </w:rPr>
        <w:t xml:space="preserve"> et al.</w:t>
      </w:r>
      <w:r w:rsidRPr="008372F9">
        <w:rPr>
          <w:noProof/>
        </w:rPr>
        <w:t>, 2004 Haplotype studies support slippage as the mechanism of germline mutations in short tandem repeats. Electrophoresis 25</w:t>
      </w:r>
      <w:r w:rsidRPr="008372F9">
        <w:rPr>
          <w:b/>
          <w:noProof/>
        </w:rPr>
        <w:t>:</w:t>
      </w:r>
      <w:r w:rsidRPr="008372F9">
        <w:rPr>
          <w:noProof/>
        </w:rPr>
        <w:t xml:space="preserve"> 3344-3348.</w:t>
      </w:r>
    </w:p>
    <w:p w14:paraId="6190FFD0" w14:textId="77777777" w:rsidR="008372F9" w:rsidRPr="008372F9" w:rsidRDefault="008372F9" w:rsidP="008372F9">
      <w:pPr>
        <w:pStyle w:val="EndNoteBibliography"/>
        <w:ind w:left="720" w:hanging="720"/>
        <w:rPr>
          <w:noProof/>
        </w:rPr>
      </w:pPr>
      <w:r w:rsidRPr="008372F9">
        <w:rPr>
          <w:noProof/>
        </w:rPr>
        <w:t>Kubis, S., T. Schmidt and J. S. Heslop-Harrison, 1998 Repetitive DNA elements as a major component of plant genomes. Annals of Botany 82</w:t>
      </w:r>
      <w:r w:rsidRPr="008372F9">
        <w:rPr>
          <w:b/>
          <w:noProof/>
        </w:rPr>
        <w:t>:</w:t>
      </w:r>
      <w:r w:rsidRPr="008372F9">
        <w:rPr>
          <w:noProof/>
        </w:rPr>
        <w:t xml:space="preserve"> 45-55.</w:t>
      </w:r>
    </w:p>
    <w:p w14:paraId="6DBC2904" w14:textId="77777777" w:rsidR="008372F9" w:rsidRPr="008372F9" w:rsidRDefault="008372F9" w:rsidP="008372F9">
      <w:pPr>
        <w:pStyle w:val="EndNoteBibliography"/>
        <w:ind w:left="720" w:hanging="720"/>
        <w:rPr>
          <w:noProof/>
        </w:rPr>
      </w:pPr>
      <w:r w:rsidRPr="008372F9">
        <w:rPr>
          <w:noProof/>
        </w:rPr>
        <w:t>Lo, J., M. M. Jonika and H. Blackmon, 2019 micRocounter: Microsatellite Characterization in Genome Assemblies. G3: Genes, Genomes, Genetics 9</w:t>
      </w:r>
      <w:r w:rsidRPr="008372F9">
        <w:rPr>
          <w:b/>
          <w:noProof/>
        </w:rPr>
        <w:t>:</w:t>
      </w:r>
      <w:r w:rsidRPr="008372F9">
        <w:rPr>
          <w:noProof/>
        </w:rPr>
        <w:t xml:space="preserve"> 3101-3104.</w:t>
      </w:r>
    </w:p>
    <w:p w14:paraId="1A24BF2C" w14:textId="77777777" w:rsidR="008372F9" w:rsidRPr="008372F9" w:rsidRDefault="008372F9" w:rsidP="008372F9">
      <w:pPr>
        <w:pStyle w:val="EndNoteBibliography"/>
        <w:ind w:left="720" w:hanging="720"/>
        <w:rPr>
          <w:noProof/>
        </w:rPr>
      </w:pPr>
      <w:r w:rsidRPr="008372F9">
        <w:rPr>
          <w:noProof/>
        </w:rPr>
        <w:t>Lowenhaupt, K., A. Rich and M. Pardue, 1989 Nonrandom distribution of long mono-and dinucleotide repeats in Drosophila chromosomes: correlations with dosage compensation, heterochromatin, and recombination. Molecular and Cellular Biology 9</w:t>
      </w:r>
      <w:r w:rsidRPr="008372F9">
        <w:rPr>
          <w:b/>
          <w:noProof/>
        </w:rPr>
        <w:t>:</w:t>
      </w:r>
      <w:r w:rsidRPr="008372F9">
        <w:rPr>
          <w:noProof/>
        </w:rPr>
        <w:t xml:space="preserve"> 1173-1182.</w:t>
      </w:r>
    </w:p>
    <w:p w14:paraId="74E02327" w14:textId="77777777" w:rsidR="008372F9" w:rsidRPr="008372F9" w:rsidRDefault="008372F9" w:rsidP="008372F9">
      <w:pPr>
        <w:pStyle w:val="EndNoteBibliography"/>
        <w:ind w:left="720" w:hanging="720"/>
        <w:rPr>
          <w:noProof/>
        </w:rPr>
      </w:pPr>
      <w:r w:rsidRPr="008372F9">
        <w:rPr>
          <w:noProof/>
        </w:rPr>
        <w:t>Lue, N. F., A. R. Buchman and R. D. Kornberg, 1989 Activation of yeast RNA polymerase II transcription by a thymidine-rich upstream element in vitro. Proceedings of the National Academy of Sciences 86</w:t>
      </w:r>
      <w:r w:rsidRPr="008372F9">
        <w:rPr>
          <w:b/>
          <w:noProof/>
        </w:rPr>
        <w:t>:</w:t>
      </w:r>
      <w:r w:rsidRPr="008372F9">
        <w:rPr>
          <w:noProof/>
        </w:rPr>
        <w:t xml:space="preserve"> 486.</w:t>
      </w:r>
    </w:p>
    <w:p w14:paraId="6F03524A" w14:textId="77777777" w:rsidR="008372F9" w:rsidRPr="008372F9" w:rsidRDefault="008372F9" w:rsidP="008372F9">
      <w:pPr>
        <w:pStyle w:val="EndNoteBibliography"/>
        <w:ind w:left="720" w:hanging="720"/>
        <w:rPr>
          <w:noProof/>
        </w:rPr>
      </w:pPr>
      <w:r w:rsidRPr="008372F9">
        <w:rPr>
          <w:noProof/>
        </w:rPr>
        <w:t>Lynch, M., and J. S. Conery, 2003 The origins of genome complexity. science 302</w:t>
      </w:r>
      <w:r w:rsidRPr="008372F9">
        <w:rPr>
          <w:b/>
          <w:noProof/>
        </w:rPr>
        <w:t>:</w:t>
      </w:r>
      <w:r w:rsidRPr="008372F9">
        <w:rPr>
          <w:noProof/>
        </w:rPr>
        <w:t xml:space="preserve"> 1401-1404.</w:t>
      </w:r>
    </w:p>
    <w:p w14:paraId="4D4989D0" w14:textId="713C10F0" w:rsidR="008372F9" w:rsidRPr="008372F9" w:rsidRDefault="008372F9" w:rsidP="008372F9">
      <w:pPr>
        <w:pStyle w:val="EndNoteBibliography"/>
        <w:ind w:left="720" w:hanging="720"/>
        <w:rPr>
          <w:noProof/>
        </w:rPr>
      </w:pPr>
      <w:r w:rsidRPr="008372F9">
        <w:rPr>
          <w:noProof/>
        </w:rPr>
        <w:t xml:space="preserve">Maddison, W., and D. Maddison, 2007 Mesquite: a modular system for evolutionary analysis. 2011. See </w:t>
      </w:r>
      <w:hyperlink r:id="rId14" w:history="1">
        <w:r w:rsidRPr="008372F9">
          <w:rPr>
            <w:rStyle w:val="Hyperlink"/>
            <w:noProof/>
          </w:rPr>
          <w:t>http://mesquiteproject</w:t>
        </w:r>
      </w:hyperlink>
      <w:r w:rsidRPr="008372F9">
        <w:rPr>
          <w:noProof/>
        </w:rPr>
        <w:t>. org.</w:t>
      </w:r>
    </w:p>
    <w:p w14:paraId="65346B70" w14:textId="77777777" w:rsidR="008372F9" w:rsidRPr="008372F9" w:rsidRDefault="008372F9" w:rsidP="008372F9">
      <w:pPr>
        <w:pStyle w:val="EndNoteBibliography"/>
        <w:ind w:left="720" w:hanging="720"/>
        <w:rPr>
          <w:noProof/>
        </w:rPr>
      </w:pPr>
      <w:r w:rsidRPr="008372F9">
        <w:rPr>
          <w:noProof/>
        </w:rPr>
        <w:t>Mandrioli, M., and G. Carlo Manicardi, 2012 Unlocking holocentric chromosomes: new perspectives from comparative and functional genomics? Current genomics 13</w:t>
      </w:r>
      <w:r w:rsidRPr="008372F9">
        <w:rPr>
          <w:b/>
          <w:noProof/>
        </w:rPr>
        <w:t>:</w:t>
      </w:r>
      <w:r w:rsidRPr="008372F9">
        <w:rPr>
          <w:noProof/>
        </w:rPr>
        <w:t xml:space="preserve"> 343-349.</w:t>
      </w:r>
    </w:p>
    <w:p w14:paraId="3C819143" w14:textId="77777777" w:rsidR="008372F9" w:rsidRPr="008372F9" w:rsidRDefault="008372F9" w:rsidP="008372F9">
      <w:pPr>
        <w:pStyle w:val="EndNoteBibliography"/>
        <w:ind w:left="720" w:hanging="720"/>
        <w:rPr>
          <w:noProof/>
        </w:rPr>
      </w:pPr>
      <w:r w:rsidRPr="008372F9">
        <w:rPr>
          <w:noProof/>
        </w:rPr>
        <w:lastRenderedPageBreak/>
        <w:t>Melters, D. P., K. R. Bradnam, H. A. Young, N. Telis, M. R. May</w:t>
      </w:r>
      <w:r w:rsidRPr="008372F9">
        <w:rPr>
          <w:i/>
          <w:noProof/>
        </w:rPr>
        <w:t xml:space="preserve"> et al.</w:t>
      </w:r>
      <w:r w:rsidRPr="008372F9">
        <w:rPr>
          <w:noProof/>
        </w:rPr>
        <w:t>, 2013 Comparative analysis of tandem repeats from hundreds of species reveals unique insights into centromere evolution. Genome Biology 14</w:t>
      </w:r>
      <w:r w:rsidRPr="008372F9">
        <w:rPr>
          <w:b/>
          <w:noProof/>
        </w:rPr>
        <w:t>:</w:t>
      </w:r>
      <w:r w:rsidRPr="008372F9">
        <w:rPr>
          <w:noProof/>
        </w:rPr>
        <w:t xml:space="preserve"> R10.</w:t>
      </w:r>
    </w:p>
    <w:p w14:paraId="31212217" w14:textId="77777777" w:rsidR="008372F9" w:rsidRPr="008372F9" w:rsidRDefault="008372F9" w:rsidP="008372F9">
      <w:pPr>
        <w:pStyle w:val="EndNoteBibliography"/>
        <w:ind w:left="720" w:hanging="720"/>
        <w:rPr>
          <w:noProof/>
        </w:rPr>
      </w:pPr>
      <w:r w:rsidRPr="008372F9">
        <w:rPr>
          <w:noProof/>
        </w:rPr>
        <w:t>Melters, D. P., L. V. Paliulis, I. F. Korf and S. W. Chan, 2012 Holocentric chromosomes: convergent evolution, meiotic adaptations, and genomic analysis. Chromosome Research 20</w:t>
      </w:r>
      <w:r w:rsidRPr="008372F9">
        <w:rPr>
          <w:b/>
          <w:noProof/>
        </w:rPr>
        <w:t>:</w:t>
      </w:r>
      <w:r w:rsidRPr="008372F9">
        <w:rPr>
          <w:noProof/>
        </w:rPr>
        <w:t xml:space="preserve"> 579-593.</w:t>
      </w:r>
    </w:p>
    <w:p w14:paraId="5B4AC0F1" w14:textId="77777777" w:rsidR="008372F9" w:rsidRPr="008372F9" w:rsidRDefault="008372F9" w:rsidP="008372F9">
      <w:pPr>
        <w:pStyle w:val="EndNoteBibliography"/>
        <w:ind w:left="720" w:hanging="720"/>
        <w:rPr>
          <w:noProof/>
        </w:rPr>
      </w:pPr>
      <w:r w:rsidRPr="008372F9">
        <w:rPr>
          <w:noProof/>
        </w:rPr>
        <w:t>Metzgar, D., J. Bytof and C. Wills, 2000 Selection against frameshift mutations limits microsatellite expansion in coding DNA. Genome Research 10</w:t>
      </w:r>
      <w:r w:rsidRPr="008372F9">
        <w:rPr>
          <w:b/>
          <w:noProof/>
        </w:rPr>
        <w:t>:</w:t>
      </w:r>
      <w:r w:rsidRPr="008372F9">
        <w:rPr>
          <w:noProof/>
        </w:rPr>
        <w:t xml:space="preserve"> 72-80.</w:t>
      </w:r>
    </w:p>
    <w:p w14:paraId="4FAC0969" w14:textId="77777777" w:rsidR="008372F9" w:rsidRPr="008372F9" w:rsidRDefault="008372F9" w:rsidP="008372F9">
      <w:pPr>
        <w:pStyle w:val="EndNoteBibliography"/>
        <w:ind w:left="720" w:hanging="720"/>
        <w:rPr>
          <w:noProof/>
        </w:rPr>
      </w:pPr>
      <w:r w:rsidRPr="008372F9">
        <w:rPr>
          <w:noProof/>
        </w:rPr>
        <w:t xml:space="preserve">Miller, M. A., W. Pfeiffer and T. Schwartz, 2010 Creating the CIPRES Science Gateway for inference of large phylogenetic trees, pp. 1-8 in </w:t>
      </w:r>
      <w:r w:rsidRPr="008372F9">
        <w:rPr>
          <w:i/>
          <w:noProof/>
        </w:rPr>
        <w:t>2010 gateway computing environments workshop (GCE)</w:t>
      </w:r>
      <w:r w:rsidRPr="008372F9">
        <w:rPr>
          <w:noProof/>
        </w:rPr>
        <w:t>. Ieee.</w:t>
      </w:r>
    </w:p>
    <w:p w14:paraId="7A9E84E3" w14:textId="77777777" w:rsidR="008372F9" w:rsidRPr="008372F9" w:rsidRDefault="008372F9" w:rsidP="008372F9">
      <w:pPr>
        <w:pStyle w:val="EndNoteBibliography"/>
        <w:ind w:left="720" w:hanging="720"/>
        <w:rPr>
          <w:noProof/>
        </w:rPr>
      </w:pPr>
      <w:r w:rsidRPr="008372F9">
        <w:rPr>
          <w:noProof/>
        </w:rPr>
        <w:t>Mirsky, A., and H. Ris, 1951 The desoxyribonucleic acid content of animal cells and its evolutionary significance. The Journal of general physiology 34</w:t>
      </w:r>
      <w:r w:rsidRPr="008372F9">
        <w:rPr>
          <w:b/>
          <w:noProof/>
        </w:rPr>
        <w:t>:</w:t>
      </w:r>
      <w:r w:rsidRPr="008372F9">
        <w:rPr>
          <w:noProof/>
        </w:rPr>
        <w:t xml:space="preserve"> 451.</w:t>
      </w:r>
    </w:p>
    <w:p w14:paraId="4EB57EF2" w14:textId="77777777" w:rsidR="008372F9" w:rsidRPr="008372F9" w:rsidRDefault="008372F9" w:rsidP="008372F9">
      <w:pPr>
        <w:pStyle w:val="EndNoteBibliography"/>
        <w:ind w:left="720" w:hanging="720"/>
        <w:rPr>
          <w:noProof/>
        </w:rPr>
      </w:pPr>
      <w:r w:rsidRPr="008372F9">
        <w:rPr>
          <w:noProof/>
        </w:rPr>
        <w:t>Misof, B., S. Liu, K. Meusemann, R. S. Peters, A. Donath</w:t>
      </w:r>
      <w:r w:rsidRPr="008372F9">
        <w:rPr>
          <w:i/>
          <w:noProof/>
        </w:rPr>
        <w:t xml:space="preserve"> et al.</w:t>
      </w:r>
      <w:r w:rsidRPr="008372F9">
        <w:rPr>
          <w:noProof/>
        </w:rPr>
        <w:t>, 2014 Phylogenomics resolves the timing and pattern of insect evolution. Science 346</w:t>
      </w:r>
      <w:r w:rsidRPr="008372F9">
        <w:rPr>
          <w:b/>
          <w:noProof/>
        </w:rPr>
        <w:t>:</w:t>
      </w:r>
      <w:r w:rsidRPr="008372F9">
        <w:rPr>
          <w:noProof/>
        </w:rPr>
        <w:t xml:space="preserve"> 763-767.</w:t>
      </w:r>
    </w:p>
    <w:p w14:paraId="7115E80F" w14:textId="77777777" w:rsidR="008372F9" w:rsidRPr="008372F9" w:rsidRDefault="008372F9" w:rsidP="008372F9">
      <w:pPr>
        <w:pStyle w:val="EndNoteBibliography"/>
        <w:ind w:left="720" w:hanging="720"/>
        <w:rPr>
          <w:noProof/>
        </w:rPr>
      </w:pPr>
      <w:r w:rsidRPr="008372F9">
        <w:rPr>
          <w:noProof/>
        </w:rPr>
        <w:t>Moore, H., P. W. Greenwell, C.-P. Liu, N. Arnheim and T. D. Petes, 1999 Triplet repeats form secondary structures that escape DNA repair in yeast. Proceedings of the National Academy of Sciences 96</w:t>
      </w:r>
      <w:r w:rsidRPr="008372F9">
        <w:rPr>
          <w:b/>
          <w:noProof/>
        </w:rPr>
        <w:t>:</w:t>
      </w:r>
      <w:r w:rsidRPr="008372F9">
        <w:rPr>
          <w:noProof/>
        </w:rPr>
        <w:t xml:space="preserve"> 1504.</w:t>
      </w:r>
    </w:p>
    <w:p w14:paraId="41990296" w14:textId="77777777" w:rsidR="008372F9" w:rsidRPr="008372F9" w:rsidRDefault="008372F9" w:rsidP="008372F9">
      <w:pPr>
        <w:pStyle w:val="EndNoteBibliography"/>
        <w:ind w:left="720" w:hanging="720"/>
        <w:rPr>
          <w:noProof/>
        </w:rPr>
      </w:pPr>
      <w:r w:rsidRPr="008372F9">
        <w:rPr>
          <w:noProof/>
        </w:rPr>
        <w:t>Neff, B. D., and M. R. Gross, 2001 Microsatellite evolution in vertebrates: inference from AC dinucleotide repeats. Evolution 55</w:t>
      </w:r>
      <w:r w:rsidRPr="008372F9">
        <w:rPr>
          <w:b/>
          <w:noProof/>
        </w:rPr>
        <w:t>:</w:t>
      </w:r>
      <w:r w:rsidRPr="008372F9">
        <w:rPr>
          <w:noProof/>
        </w:rPr>
        <w:t xml:space="preserve"> 1717-1733.</w:t>
      </w:r>
    </w:p>
    <w:p w14:paraId="65B02CEA" w14:textId="77777777" w:rsidR="008372F9" w:rsidRPr="008372F9" w:rsidRDefault="008372F9" w:rsidP="008372F9">
      <w:pPr>
        <w:pStyle w:val="EndNoteBibliography"/>
        <w:ind w:left="720" w:hanging="720"/>
        <w:rPr>
          <w:noProof/>
        </w:rPr>
      </w:pPr>
      <w:r w:rsidRPr="008372F9">
        <w:rPr>
          <w:noProof/>
        </w:rPr>
        <w:t>Nokkala, S., V. Kuznetsova, A. Maryanska-Nadachowska and C. Nokkala, 2004 Holocentric chromosomes in meiosis. I. Restriction of the number of chiasmata in bivalents. Chromosome Research 12</w:t>
      </w:r>
      <w:r w:rsidRPr="008372F9">
        <w:rPr>
          <w:b/>
          <w:noProof/>
        </w:rPr>
        <w:t>:</w:t>
      </w:r>
      <w:r w:rsidRPr="008372F9">
        <w:rPr>
          <w:noProof/>
        </w:rPr>
        <w:t xml:space="preserve"> 733-739.</w:t>
      </w:r>
    </w:p>
    <w:p w14:paraId="67D954C8" w14:textId="77777777" w:rsidR="008372F9" w:rsidRPr="008372F9" w:rsidRDefault="008372F9" w:rsidP="008372F9">
      <w:pPr>
        <w:pStyle w:val="EndNoteBibliography"/>
        <w:ind w:left="720" w:hanging="720"/>
        <w:rPr>
          <w:noProof/>
        </w:rPr>
      </w:pPr>
      <w:r w:rsidRPr="008372F9">
        <w:rPr>
          <w:noProof/>
        </w:rPr>
        <w:t>Oliver, M. J., D. Petrov, D. Ackerly, P. Falkowski and O. M. Schofield, 2007 The mode and tempo of genome size evolution in eukaryotes. Genome research 17</w:t>
      </w:r>
      <w:r w:rsidRPr="008372F9">
        <w:rPr>
          <w:b/>
          <w:noProof/>
        </w:rPr>
        <w:t>:</w:t>
      </w:r>
      <w:r w:rsidRPr="008372F9">
        <w:rPr>
          <w:noProof/>
        </w:rPr>
        <w:t xml:space="preserve"> 594-601.</w:t>
      </w:r>
    </w:p>
    <w:p w14:paraId="7EC8C910" w14:textId="77777777" w:rsidR="008372F9" w:rsidRPr="008372F9" w:rsidRDefault="008372F9" w:rsidP="008372F9">
      <w:pPr>
        <w:pStyle w:val="EndNoteBibliography"/>
        <w:ind w:left="720" w:hanging="720"/>
        <w:rPr>
          <w:noProof/>
        </w:rPr>
      </w:pPr>
      <w:r w:rsidRPr="008372F9">
        <w:rPr>
          <w:noProof/>
        </w:rPr>
        <w:t>Paradis, E., J. Claude and K. Strimmer, 2004 APE: analyses of phylogenetics and evolution in R language. Bioinformatics 20</w:t>
      </w:r>
      <w:r w:rsidRPr="008372F9">
        <w:rPr>
          <w:b/>
          <w:noProof/>
        </w:rPr>
        <w:t>:</w:t>
      </w:r>
      <w:r w:rsidRPr="008372F9">
        <w:rPr>
          <w:noProof/>
        </w:rPr>
        <w:t xml:space="preserve"> 289-290.</w:t>
      </w:r>
    </w:p>
    <w:p w14:paraId="49E0CD64" w14:textId="77777777" w:rsidR="008372F9" w:rsidRPr="008372F9" w:rsidRDefault="008372F9" w:rsidP="008372F9">
      <w:pPr>
        <w:pStyle w:val="EndNoteBibliography"/>
        <w:ind w:left="720" w:hanging="720"/>
        <w:rPr>
          <w:noProof/>
        </w:rPr>
      </w:pPr>
      <w:r w:rsidRPr="008372F9">
        <w:rPr>
          <w:noProof/>
        </w:rPr>
        <w:t>Pearson, C. E., and R. R. Sinden, 1996 Alternative structures in duplex DNA formed within the trinucleotide repeats of the myotonic dystrophy and fragile X loci. Biochemistry 35</w:t>
      </w:r>
      <w:r w:rsidRPr="008372F9">
        <w:rPr>
          <w:b/>
          <w:noProof/>
        </w:rPr>
        <w:t>:</w:t>
      </w:r>
      <w:r w:rsidRPr="008372F9">
        <w:rPr>
          <w:noProof/>
        </w:rPr>
        <w:t xml:space="preserve"> 5041-5053.</w:t>
      </w:r>
    </w:p>
    <w:p w14:paraId="0496D639" w14:textId="77777777" w:rsidR="008372F9" w:rsidRPr="008372F9" w:rsidRDefault="008372F9" w:rsidP="008372F9">
      <w:pPr>
        <w:pStyle w:val="EndNoteBibliography"/>
        <w:ind w:left="720" w:hanging="720"/>
        <w:rPr>
          <w:noProof/>
        </w:rPr>
      </w:pPr>
      <w:r w:rsidRPr="008372F9">
        <w:rPr>
          <w:noProof/>
        </w:rPr>
        <w:t>Petrov, D. A., 2001 Evolution of genome size: new approaches to an old problem. TRENDS in Genetics 17</w:t>
      </w:r>
      <w:r w:rsidRPr="008372F9">
        <w:rPr>
          <w:b/>
          <w:noProof/>
        </w:rPr>
        <w:t>:</w:t>
      </w:r>
      <w:r w:rsidRPr="008372F9">
        <w:rPr>
          <w:noProof/>
        </w:rPr>
        <w:t xml:space="preserve"> 23-28.</w:t>
      </w:r>
    </w:p>
    <w:p w14:paraId="1593E151" w14:textId="77777777" w:rsidR="008372F9" w:rsidRPr="008372F9" w:rsidRDefault="008372F9" w:rsidP="008372F9">
      <w:pPr>
        <w:pStyle w:val="EndNoteBibliography"/>
        <w:ind w:left="720" w:hanging="720"/>
        <w:rPr>
          <w:noProof/>
        </w:rPr>
      </w:pPr>
      <w:r w:rsidRPr="008372F9">
        <w:rPr>
          <w:noProof/>
        </w:rPr>
        <w:t>Primmer, C. R., T. Raudsepp, B. P. Chowdhary, A. P. Møller and H. Ellegren, 1997 Low frequency of microsatellites in the avian genome. Genome Research 7</w:t>
      </w:r>
      <w:r w:rsidRPr="008372F9">
        <w:rPr>
          <w:b/>
          <w:noProof/>
        </w:rPr>
        <w:t>:</w:t>
      </w:r>
      <w:r w:rsidRPr="008372F9">
        <w:rPr>
          <w:noProof/>
        </w:rPr>
        <w:t xml:space="preserve"> 471-482.</w:t>
      </w:r>
    </w:p>
    <w:p w14:paraId="425875DD" w14:textId="77777777" w:rsidR="008372F9" w:rsidRPr="008372F9" w:rsidRDefault="008372F9" w:rsidP="008372F9">
      <w:pPr>
        <w:pStyle w:val="EndNoteBibliography"/>
        <w:ind w:left="720" w:hanging="720"/>
        <w:rPr>
          <w:noProof/>
        </w:rPr>
      </w:pPr>
      <w:r w:rsidRPr="008372F9">
        <w:rPr>
          <w:noProof/>
        </w:rPr>
        <w:t>R Core Team, 2019 R: A Language and Environment for Statistical Computing, pp. R Foundation for Statistical Computing Vienna, Austria.</w:t>
      </w:r>
    </w:p>
    <w:p w14:paraId="7DB19A92" w14:textId="77777777" w:rsidR="008372F9" w:rsidRPr="008372F9" w:rsidRDefault="008372F9" w:rsidP="008372F9">
      <w:pPr>
        <w:pStyle w:val="EndNoteBibliography"/>
        <w:ind w:left="720" w:hanging="720"/>
        <w:rPr>
          <w:noProof/>
        </w:rPr>
      </w:pPr>
      <w:r w:rsidRPr="008372F9">
        <w:rPr>
          <w:noProof/>
        </w:rPr>
        <w:t>Rabosky, D. L., 2015 No substitute for real data: a cautionary note on the use of phylogenies from birth–death polytomy resolvers for downstream comparative analyses. Evolution 69</w:t>
      </w:r>
      <w:r w:rsidRPr="008372F9">
        <w:rPr>
          <w:b/>
          <w:noProof/>
        </w:rPr>
        <w:t>:</w:t>
      </w:r>
      <w:r w:rsidRPr="008372F9">
        <w:rPr>
          <w:noProof/>
        </w:rPr>
        <w:t xml:space="preserve"> 3207-3216.</w:t>
      </w:r>
    </w:p>
    <w:p w14:paraId="234E1A14" w14:textId="77777777" w:rsidR="008372F9" w:rsidRPr="008372F9" w:rsidRDefault="008372F9" w:rsidP="008372F9">
      <w:pPr>
        <w:pStyle w:val="EndNoteBibliography"/>
        <w:ind w:left="720" w:hanging="720"/>
        <w:rPr>
          <w:noProof/>
        </w:rPr>
      </w:pPr>
      <w:r w:rsidRPr="008372F9">
        <w:rPr>
          <w:noProof/>
        </w:rPr>
        <w:t>Rabosky, D. L., and E. E. Goldberg, 2015 Model inadequacy and mistaken inferences of trait-dependent speciation. Syst Biol 64</w:t>
      </w:r>
      <w:r w:rsidRPr="008372F9">
        <w:rPr>
          <w:b/>
          <w:noProof/>
        </w:rPr>
        <w:t>:</w:t>
      </w:r>
      <w:r w:rsidRPr="008372F9">
        <w:rPr>
          <w:noProof/>
        </w:rPr>
        <w:t xml:space="preserve"> 340-355.</w:t>
      </w:r>
    </w:p>
    <w:p w14:paraId="40569952" w14:textId="77777777" w:rsidR="008372F9" w:rsidRPr="008372F9" w:rsidRDefault="008372F9" w:rsidP="008372F9">
      <w:pPr>
        <w:pStyle w:val="EndNoteBibliography"/>
        <w:ind w:left="720" w:hanging="720"/>
        <w:rPr>
          <w:noProof/>
        </w:rPr>
      </w:pPr>
      <w:r w:rsidRPr="008372F9">
        <w:rPr>
          <w:noProof/>
        </w:rPr>
        <w:t>Rambaut, A., A. J. Drummond, D. Xie, G. Baele and M. A. Suchard, 2018 Posterior Summarization in Bayesian Phylogenetics Using Tracer 1.7. Systematic Biology 67</w:t>
      </w:r>
      <w:r w:rsidRPr="008372F9">
        <w:rPr>
          <w:b/>
          <w:noProof/>
        </w:rPr>
        <w:t>:</w:t>
      </w:r>
      <w:r w:rsidRPr="008372F9">
        <w:rPr>
          <w:noProof/>
        </w:rPr>
        <w:t xml:space="preserve"> 901-904.</w:t>
      </w:r>
    </w:p>
    <w:p w14:paraId="49BC1B07" w14:textId="77777777" w:rsidR="008372F9" w:rsidRPr="008372F9" w:rsidRDefault="008372F9" w:rsidP="008372F9">
      <w:pPr>
        <w:pStyle w:val="EndNoteBibliography"/>
        <w:ind w:left="720" w:hanging="720"/>
        <w:rPr>
          <w:noProof/>
        </w:rPr>
      </w:pPr>
      <w:r w:rsidRPr="008372F9">
        <w:rPr>
          <w:noProof/>
        </w:rPr>
        <w:lastRenderedPageBreak/>
        <w:t>Revell, L. J., 2012 phytools: an R package for phylogenetic comparative biology (and other things). Methods in ecology and evolution 3</w:t>
      </w:r>
      <w:r w:rsidRPr="008372F9">
        <w:rPr>
          <w:b/>
          <w:noProof/>
        </w:rPr>
        <w:t>:</w:t>
      </w:r>
      <w:r w:rsidRPr="008372F9">
        <w:rPr>
          <w:noProof/>
        </w:rPr>
        <w:t xml:space="preserve"> 217-223.</w:t>
      </w:r>
    </w:p>
    <w:p w14:paraId="67DA3F4F" w14:textId="77777777" w:rsidR="008372F9" w:rsidRPr="008372F9" w:rsidRDefault="008372F9" w:rsidP="008372F9">
      <w:pPr>
        <w:pStyle w:val="EndNoteBibliography"/>
        <w:ind w:left="720" w:hanging="720"/>
        <w:rPr>
          <w:noProof/>
        </w:rPr>
      </w:pPr>
      <w:r w:rsidRPr="008372F9">
        <w:rPr>
          <w:noProof/>
        </w:rPr>
        <w:t>Rubinsztein, D. C., W. Amos, J. Leggo, S. Goodburn, S. Jain</w:t>
      </w:r>
      <w:r w:rsidRPr="008372F9">
        <w:rPr>
          <w:i/>
          <w:noProof/>
        </w:rPr>
        <w:t xml:space="preserve"> et al.</w:t>
      </w:r>
      <w:r w:rsidRPr="008372F9">
        <w:rPr>
          <w:noProof/>
        </w:rPr>
        <w:t>, 1995a Microsatellite evolution—evidence for directionality and variation in rate between species. Nature genetics 10</w:t>
      </w:r>
      <w:r w:rsidRPr="008372F9">
        <w:rPr>
          <w:b/>
          <w:noProof/>
        </w:rPr>
        <w:t>:</w:t>
      </w:r>
      <w:r w:rsidRPr="008372F9">
        <w:rPr>
          <w:noProof/>
        </w:rPr>
        <w:t xml:space="preserve"> 337-343.</w:t>
      </w:r>
    </w:p>
    <w:p w14:paraId="7537099D" w14:textId="77777777" w:rsidR="008372F9" w:rsidRPr="008372F9" w:rsidRDefault="008372F9" w:rsidP="008372F9">
      <w:pPr>
        <w:pStyle w:val="EndNoteBibliography"/>
        <w:ind w:left="720" w:hanging="720"/>
        <w:rPr>
          <w:noProof/>
        </w:rPr>
      </w:pPr>
      <w:r w:rsidRPr="008372F9">
        <w:rPr>
          <w:noProof/>
        </w:rPr>
        <w:t>Rubinsztein, D. C., J. Leggo, G. A. Coetzee, R. A. Irvine, M. Buckley</w:t>
      </w:r>
      <w:r w:rsidRPr="008372F9">
        <w:rPr>
          <w:i/>
          <w:noProof/>
        </w:rPr>
        <w:t xml:space="preserve"> et al.</w:t>
      </w:r>
      <w:r w:rsidRPr="008372F9">
        <w:rPr>
          <w:noProof/>
        </w:rPr>
        <w:t>, 1995b Sequence variation and size ranges of CAG repeats in the Machado-Joseph disease, spinocerebellar ataxia type 1 and androgen receptor genes. Human Molecular Genetics 4</w:t>
      </w:r>
      <w:r w:rsidRPr="008372F9">
        <w:rPr>
          <w:b/>
          <w:noProof/>
        </w:rPr>
        <w:t>:</w:t>
      </w:r>
      <w:r w:rsidRPr="008372F9">
        <w:rPr>
          <w:noProof/>
        </w:rPr>
        <w:t xml:space="preserve"> 1585-1590.</w:t>
      </w:r>
    </w:p>
    <w:p w14:paraId="32238597" w14:textId="77777777" w:rsidR="008372F9" w:rsidRPr="008372F9" w:rsidRDefault="008372F9" w:rsidP="008372F9">
      <w:pPr>
        <w:pStyle w:val="EndNoteBibliography"/>
        <w:ind w:left="720" w:hanging="720"/>
        <w:rPr>
          <w:noProof/>
        </w:rPr>
      </w:pPr>
      <w:r w:rsidRPr="008372F9">
        <w:rPr>
          <w:noProof/>
        </w:rPr>
        <w:t>Sandberg, G., and M. Schalling, 1997 Effect of in vitro promoter methylation and CGG repeat expansion on FMR-1 expression. Nucleic Acids Research 25</w:t>
      </w:r>
      <w:r w:rsidRPr="008372F9">
        <w:rPr>
          <w:b/>
          <w:noProof/>
        </w:rPr>
        <w:t>:</w:t>
      </w:r>
      <w:r w:rsidRPr="008372F9">
        <w:rPr>
          <w:noProof/>
        </w:rPr>
        <w:t xml:space="preserve"> 2883-2887.</w:t>
      </w:r>
    </w:p>
    <w:p w14:paraId="0DD6765B" w14:textId="77777777" w:rsidR="008372F9" w:rsidRPr="008372F9" w:rsidRDefault="008372F9" w:rsidP="008372F9">
      <w:pPr>
        <w:pStyle w:val="EndNoteBibliography"/>
        <w:ind w:left="720" w:hanging="720"/>
        <w:rPr>
          <w:noProof/>
        </w:rPr>
      </w:pPr>
      <w:r w:rsidRPr="008372F9">
        <w:rPr>
          <w:noProof/>
        </w:rPr>
        <w:t>Schmidt, T., and J. S. Heslop-Harrison, 1996 The physical and genomic organization of microsatellites in sugar beet. Proceedings of the National Academy of Sciences 93</w:t>
      </w:r>
      <w:r w:rsidRPr="008372F9">
        <w:rPr>
          <w:b/>
          <w:noProof/>
        </w:rPr>
        <w:t>:</w:t>
      </w:r>
      <w:r w:rsidRPr="008372F9">
        <w:rPr>
          <w:noProof/>
        </w:rPr>
        <w:t xml:space="preserve"> 8761.</w:t>
      </w:r>
    </w:p>
    <w:p w14:paraId="3A64A718" w14:textId="77777777" w:rsidR="008372F9" w:rsidRPr="008372F9" w:rsidRDefault="008372F9" w:rsidP="008372F9">
      <w:pPr>
        <w:pStyle w:val="EndNoteBibliography"/>
        <w:ind w:left="720" w:hanging="720"/>
        <w:rPr>
          <w:noProof/>
        </w:rPr>
      </w:pPr>
      <w:r w:rsidRPr="008372F9">
        <w:rPr>
          <w:noProof/>
        </w:rPr>
        <w:t>Simão, F. A., R. M. Waterhouse, P. Ioannidis, E. V. Kriventseva and E. M. Zdobnov, 2015 BUSCO: assessing genome assembly and annotation completeness with single-copy orthologs. Bioinformatics 31</w:t>
      </w:r>
      <w:r w:rsidRPr="008372F9">
        <w:rPr>
          <w:b/>
          <w:noProof/>
        </w:rPr>
        <w:t>:</w:t>
      </w:r>
      <w:r w:rsidRPr="008372F9">
        <w:rPr>
          <w:noProof/>
        </w:rPr>
        <w:t xml:space="preserve"> 3210-3212.</w:t>
      </w:r>
    </w:p>
    <w:p w14:paraId="2256E8C1" w14:textId="77777777" w:rsidR="008372F9" w:rsidRPr="008372F9" w:rsidRDefault="008372F9" w:rsidP="008372F9">
      <w:pPr>
        <w:pStyle w:val="EndNoteBibliography"/>
        <w:ind w:left="720" w:hanging="720"/>
        <w:rPr>
          <w:noProof/>
        </w:rPr>
      </w:pPr>
      <w:r w:rsidRPr="008372F9">
        <w:rPr>
          <w:noProof/>
        </w:rPr>
        <w:t>Slatkin, M., 1995 A measure of population subdivision based on microsatellite allele frequencies. Genetics 139</w:t>
      </w:r>
      <w:r w:rsidRPr="008372F9">
        <w:rPr>
          <w:b/>
          <w:noProof/>
        </w:rPr>
        <w:t>:</w:t>
      </w:r>
      <w:r w:rsidRPr="008372F9">
        <w:rPr>
          <w:noProof/>
        </w:rPr>
        <w:t xml:space="preserve"> 457-462.</w:t>
      </w:r>
    </w:p>
    <w:p w14:paraId="4D6B2226" w14:textId="77777777" w:rsidR="008372F9" w:rsidRPr="008372F9" w:rsidRDefault="008372F9" w:rsidP="008372F9">
      <w:pPr>
        <w:pStyle w:val="EndNoteBibliography"/>
        <w:ind w:left="720" w:hanging="720"/>
        <w:rPr>
          <w:noProof/>
        </w:rPr>
      </w:pPr>
      <w:r w:rsidRPr="008372F9">
        <w:rPr>
          <w:noProof/>
        </w:rPr>
        <w:t>Stamatakis, A., 2014 RAxML version 8: a tool for phylogenetic analysis and post-analysis of large phylogenies. Bioinformatics 30</w:t>
      </w:r>
      <w:r w:rsidRPr="008372F9">
        <w:rPr>
          <w:b/>
          <w:noProof/>
        </w:rPr>
        <w:t>:</w:t>
      </w:r>
      <w:r w:rsidRPr="008372F9">
        <w:rPr>
          <w:noProof/>
        </w:rPr>
        <w:t xml:space="preserve"> 1312-1313.</w:t>
      </w:r>
    </w:p>
    <w:p w14:paraId="72C9C4F2" w14:textId="77777777" w:rsidR="008372F9" w:rsidRPr="008372F9" w:rsidRDefault="008372F9" w:rsidP="008372F9">
      <w:pPr>
        <w:pStyle w:val="EndNoteBibliography"/>
        <w:ind w:left="720" w:hanging="720"/>
        <w:rPr>
          <w:noProof/>
        </w:rPr>
      </w:pPr>
      <w:r w:rsidRPr="008372F9">
        <w:rPr>
          <w:noProof/>
        </w:rPr>
        <w:t>Stephan, W., 1986 Recombination and the evolution of satellite DNA. Genetics Research 47</w:t>
      </w:r>
      <w:r w:rsidRPr="008372F9">
        <w:rPr>
          <w:b/>
          <w:noProof/>
        </w:rPr>
        <w:t>:</w:t>
      </w:r>
      <w:r w:rsidRPr="008372F9">
        <w:rPr>
          <w:noProof/>
        </w:rPr>
        <w:t xml:space="preserve"> 167-174.</w:t>
      </w:r>
    </w:p>
    <w:p w14:paraId="21E821EF" w14:textId="77777777" w:rsidR="008372F9" w:rsidRPr="008372F9" w:rsidRDefault="008372F9" w:rsidP="008372F9">
      <w:pPr>
        <w:pStyle w:val="EndNoteBibliography"/>
        <w:ind w:left="720" w:hanging="720"/>
        <w:rPr>
          <w:noProof/>
        </w:rPr>
      </w:pPr>
      <w:r w:rsidRPr="008372F9">
        <w:rPr>
          <w:noProof/>
        </w:rPr>
        <w:t>Subirana, J. A., and X. Messeguer, 2013 A satellite explosion in the genome of holocentric nematodes. PLoS One 8.</w:t>
      </w:r>
    </w:p>
    <w:p w14:paraId="1A528BDF" w14:textId="77777777" w:rsidR="008372F9" w:rsidRPr="008372F9" w:rsidRDefault="008372F9" w:rsidP="008372F9">
      <w:pPr>
        <w:pStyle w:val="EndNoteBibliography"/>
        <w:ind w:left="720" w:hanging="720"/>
        <w:rPr>
          <w:noProof/>
        </w:rPr>
      </w:pPr>
      <w:r w:rsidRPr="008372F9">
        <w:rPr>
          <w:noProof/>
        </w:rPr>
        <w:t>Talavera, G., and J. Castresana, 2007 Improvement of phylogenies after removing divergent and ambiguously aligned blocks from protein sequence alignments. Systematic biology 56</w:t>
      </w:r>
      <w:r w:rsidRPr="008372F9">
        <w:rPr>
          <w:b/>
          <w:noProof/>
        </w:rPr>
        <w:t>:</w:t>
      </w:r>
      <w:r w:rsidRPr="008372F9">
        <w:rPr>
          <w:noProof/>
        </w:rPr>
        <w:t xml:space="preserve"> 564-577.</w:t>
      </w:r>
    </w:p>
    <w:p w14:paraId="0A5ABAB7" w14:textId="77777777" w:rsidR="008372F9" w:rsidRPr="008372F9" w:rsidRDefault="008372F9" w:rsidP="008372F9">
      <w:pPr>
        <w:pStyle w:val="EndNoteBibliography"/>
        <w:ind w:left="720" w:hanging="720"/>
        <w:rPr>
          <w:noProof/>
        </w:rPr>
      </w:pPr>
      <w:r w:rsidRPr="008372F9">
        <w:rPr>
          <w:noProof/>
        </w:rPr>
        <w:t>Tamura, K., D. Peterson, N. Peterson, G. Stecher, M. Nei</w:t>
      </w:r>
      <w:r w:rsidRPr="008372F9">
        <w:rPr>
          <w:i/>
          <w:noProof/>
        </w:rPr>
        <w:t xml:space="preserve"> et al.</w:t>
      </w:r>
      <w:r w:rsidRPr="008372F9">
        <w:rPr>
          <w:noProof/>
        </w:rPr>
        <w:t>, 2011 MEGA5: molecular evolutionary genetics analysis using maximum likelihood, evolutionary distance, and maximum parsimony methods. Molecular biology and evolution 28</w:t>
      </w:r>
      <w:r w:rsidRPr="008372F9">
        <w:rPr>
          <w:b/>
          <w:noProof/>
        </w:rPr>
        <w:t>:</w:t>
      </w:r>
      <w:r w:rsidRPr="008372F9">
        <w:rPr>
          <w:noProof/>
        </w:rPr>
        <w:t xml:space="preserve"> 2731-2739.</w:t>
      </w:r>
    </w:p>
    <w:p w14:paraId="504031ED" w14:textId="77777777" w:rsidR="008372F9" w:rsidRPr="008372F9" w:rsidRDefault="008372F9" w:rsidP="008372F9">
      <w:pPr>
        <w:pStyle w:val="EndNoteBibliography"/>
        <w:ind w:left="720" w:hanging="720"/>
        <w:rPr>
          <w:noProof/>
        </w:rPr>
      </w:pPr>
      <w:r w:rsidRPr="008372F9">
        <w:rPr>
          <w:noProof/>
        </w:rPr>
        <w:t>Thomson, R. C., and H. B. Shaffer, 2010 Sparse supermatrices for phylogenetic inference: taxonomy, alignment, rogue taxa, and the phylogeny of living turtles. Systematic biology 59</w:t>
      </w:r>
      <w:r w:rsidRPr="008372F9">
        <w:rPr>
          <w:b/>
          <w:noProof/>
        </w:rPr>
        <w:t>:</w:t>
      </w:r>
      <w:r w:rsidRPr="008372F9">
        <w:rPr>
          <w:noProof/>
        </w:rPr>
        <w:t xml:space="preserve"> 42-58.</w:t>
      </w:r>
    </w:p>
    <w:p w14:paraId="44E0906B" w14:textId="77777777" w:rsidR="008372F9" w:rsidRPr="008372F9" w:rsidRDefault="008372F9" w:rsidP="008372F9">
      <w:pPr>
        <w:pStyle w:val="EndNoteBibliography"/>
        <w:ind w:left="720" w:hanging="720"/>
        <w:rPr>
          <w:noProof/>
        </w:rPr>
      </w:pPr>
      <w:r w:rsidRPr="008372F9">
        <w:rPr>
          <w:noProof/>
        </w:rPr>
        <w:t>Tóth, G., Z. Gáspári and J. Jurka, 2000 Microsatellites in different eukaryotic genomes: survey and analysis. Genome research 10</w:t>
      </w:r>
      <w:r w:rsidRPr="008372F9">
        <w:rPr>
          <w:b/>
          <w:noProof/>
        </w:rPr>
        <w:t>:</w:t>
      </w:r>
      <w:r w:rsidRPr="008372F9">
        <w:rPr>
          <w:noProof/>
        </w:rPr>
        <w:t xml:space="preserve"> 967-981.</w:t>
      </w:r>
    </w:p>
    <w:p w14:paraId="0D2F3DA7" w14:textId="77777777" w:rsidR="008372F9" w:rsidRPr="008372F9" w:rsidRDefault="008372F9" w:rsidP="008372F9">
      <w:pPr>
        <w:pStyle w:val="EndNoteBibliography"/>
        <w:ind w:left="720" w:hanging="720"/>
        <w:rPr>
          <w:noProof/>
        </w:rPr>
      </w:pPr>
      <w:r w:rsidRPr="008372F9">
        <w:rPr>
          <w:noProof/>
        </w:rPr>
        <w:t>Tree of Sex, C., 2014 Tree of Sex: A database of sexual systems. Scientific Data.</w:t>
      </w:r>
    </w:p>
    <w:p w14:paraId="622DAEDF" w14:textId="77777777" w:rsidR="008372F9" w:rsidRPr="008372F9" w:rsidRDefault="008372F9" w:rsidP="008372F9">
      <w:pPr>
        <w:pStyle w:val="EndNoteBibliography"/>
        <w:ind w:left="720" w:hanging="720"/>
        <w:rPr>
          <w:noProof/>
        </w:rPr>
      </w:pPr>
      <w:r w:rsidRPr="008372F9">
        <w:rPr>
          <w:noProof/>
        </w:rPr>
        <w:t>Yunis, J. J., and W. G. Yasmineh, 1971 Heterochromatin, satellite DNA, and cell function. Science 174</w:t>
      </w:r>
      <w:r w:rsidRPr="008372F9">
        <w:rPr>
          <w:b/>
          <w:noProof/>
        </w:rPr>
        <w:t>:</w:t>
      </w:r>
      <w:r w:rsidRPr="008372F9">
        <w:rPr>
          <w:noProof/>
        </w:rPr>
        <w:t xml:space="preserve"> 1200-1209.</w:t>
      </w:r>
    </w:p>
    <w:p w14:paraId="7D1C8FB2" w14:textId="77777777" w:rsidR="008372F9" w:rsidRPr="008372F9" w:rsidRDefault="008372F9" w:rsidP="008372F9">
      <w:pPr>
        <w:pStyle w:val="EndNoteBibliography"/>
        <w:ind w:left="720" w:hanging="720"/>
        <w:rPr>
          <w:noProof/>
        </w:rPr>
      </w:pPr>
      <w:r w:rsidRPr="008372F9">
        <w:rPr>
          <w:noProof/>
        </w:rPr>
        <w:t>Zhang, L., K. Zuo, F. Zhang, Y. Cao, J. Wang</w:t>
      </w:r>
      <w:r w:rsidRPr="008372F9">
        <w:rPr>
          <w:i/>
          <w:noProof/>
        </w:rPr>
        <w:t xml:space="preserve"> et al.</w:t>
      </w:r>
      <w:r w:rsidRPr="008372F9">
        <w:rPr>
          <w:noProof/>
        </w:rPr>
        <w:t>, 2006 Conservation of noncoding microsatellites in plants: implication for gene regulation. BMC Genomics 7</w:t>
      </w:r>
      <w:r w:rsidRPr="008372F9">
        <w:rPr>
          <w:b/>
          <w:noProof/>
        </w:rPr>
        <w:t>:</w:t>
      </w:r>
      <w:r w:rsidRPr="008372F9">
        <w:rPr>
          <w:noProof/>
        </w:rPr>
        <w:t xml:space="preserve"> 323.</w:t>
      </w:r>
    </w:p>
    <w:p w14:paraId="1B887117" w14:textId="0D9A8CE9" w:rsidR="004A65A8" w:rsidRPr="009B5E54" w:rsidRDefault="00EA2006" w:rsidP="00E4669D">
      <w:pPr>
        <w:tabs>
          <w:tab w:val="left" w:pos="0"/>
        </w:tabs>
        <w:rPr>
          <w:rFonts w:cstheme="minorHAnsi"/>
        </w:rPr>
      </w:pPr>
      <w:r w:rsidRPr="009B5E54">
        <w:rPr>
          <w:rFonts w:cstheme="minorHAnsi"/>
        </w:rPr>
        <w:fldChar w:fldCharType="end"/>
      </w:r>
    </w:p>
    <w:sectPr w:rsidR="004A65A8" w:rsidRPr="009B5E54" w:rsidSect="0043355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0-07-11T16:05:00Z" w:initials="MOU">
    <w:p w14:paraId="48182F95" w14:textId="17214701" w:rsidR="008372F9" w:rsidRDefault="008372F9">
      <w:pPr>
        <w:pStyle w:val="CommentText"/>
      </w:pPr>
      <w:r>
        <w:rPr>
          <w:rStyle w:val="CommentReference"/>
        </w:rPr>
        <w:annotationRef/>
      </w:r>
      <w:r>
        <w:t>I removed SSR because you use it only once. No reason to include an abbreviation that is only used one time.</w:t>
      </w:r>
    </w:p>
  </w:comment>
  <w:comment w:id="73" w:author="Microsoft Office User" w:date="2020-07-08T11:29:00Z" w:initials="MOU">
    <w:p w14:paraId="58C44C4D" w14:textId="55AD087F" w:rsidR="008372F9" w:rsidRDefault="008372F9">
      <w:pPr>
        <w:pStyle w:val="CommentText"/>
      </w:pPr>
      <w:r>
        <w:rPr>
          <w:rStyle w:val="CommentReference"/>
        </w:rPr>
        <w:annotationRef/>
      </w:r>
      <w:r>
        <w:t>A and B on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182F95" w15:done="0"/>
  <w15:commentEx w15:paraId="58C44C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461CE" w16cex:dateUtc="2020-07-11T21:05:00Z"/>
  <w16cex:commentExtensible w16cex:durableId="22B02C91" w16cex:dateUtc="2020-07-08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182F95" w16cid:durableId="22B461CE"/>
  <w16cid:commentId w16cid:paraId="58C44C4D" w16cid:durableId="22B02C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453&lt;/item&gt;&lt;item&gt;2470&lt;/item&gt;&lt;item&gt;2511&lt;/item&gt;&lt;item&gt;2533&lt;/item&gt;&lt;item&gt;2708&lt;/item&gt;&lt;item&gt;2803&lt;/item&gt;&lt;item&gt;2808&lt;/item&gt;&lt;item&gt;2832&lt;/item&gt;&lt;item&gt;2860&lt;/item&gt;&lt;item&gt;2861&lt;/item&gt;&lt;item&gt;2862&lt;/item&gt;&lt;item&gt;2864&lt;/item&gt;&lt;item&gt;2867&lt;/item&gt;&lt;item&gt;2868&lt;/item&gt;&lt;item&gt;2869&lt;/item&gt;&lt;/record-ids&gt;&lt;/item&gt;&lt;/Libraries&gt;"/>
  </w:docVars>
  <w:rsids>
    <w:rsidRoot w:val="00CB71D4"/>
    <w:rsid w:val="0000372F"/>
    <w:rsid w:val="00006182"/>
    <w:rsid w:val="000125AF"/>
    <w:rsid w:val="0001391C"/>
    <w:rsid w:val="000159E8"/>
    <w:rsid w:val="00017D31"/>
    <w:rsid w:val="00017FCE"/>
    <w:rsid w:val="00026687"/>
    <w:rsid w:val="000300EF"/>
    <w:rsid w:val="000415BB"/>
    <w:rsid w:val="0004349E"/>
    <w:rsid w:val="00043B9A"/>
    <w:rsid w:val="00053C47"/>
    <w:rsid w:val="00062DEB"/>
    <w:rsid w:val="00065E1B"/>
    <w:rsid w:val="00067AF9"/>
    <w:rsid w:val="00075F4C"/>
    <w:rsid w:val="0007739E"/>
    <w:rsid w:val="00083398"/>
    <w:rsid w:val="00085F69"/>
    <w:rsid w:val="000878C6"/>
    <w:rsid w:val="00090137"/>
    <w:rsid w:val="00090E2E"/>
    <w:rsid w:val="00093B72"/>
    <w:rsid w:val="00094639"/>
    <w:rsid w:val="000A2370"/>
    <w:rsid w:val="000A4EA0"/>
    <w:rsid w:val="000C1914"/>
    <w:rsid w:val="000D5813"/>
    <w:rsid w:val="000E1658"/>
    <w:rsid w:val="000F66FA"/>
    <w:rsid w:val="0010257A"/>
    <w:rsid w:val="00102BD8"/>
    <w:rsid w:val="001032B8"/>
    <w:rsid w:val="00105BF4"/>
    <w:rsid w:val="00105EE9"/>
    <w:rsid w:val="001137DC"/>
    <w:rsid w:val="001148A9"/>
    <w:rsid w:val="0012048A"/>
    <w:rsid w:val="00123094"/>
    <w:rsid w:val="001246DC"/>
    <w:rsid w:val="0013105D"/>
    <w:rsid w:val="00132702"/>
    <w:rsid w:val="00133E78"/>
    <w:rsid w:val="00134894"/>
    <w:rsid w:val="00140498"/>
    <w:rsid w:val="001456CC"/>
    <w:rsid w:val="00150FDC"/>
    <w:rsid w:val="00151268"/>
    <w:rsid w:val="00156097"/>
    <w:rsid w:val="001640A7"/>
    <w:rsid w:val="0017063E"/>
    <w:rsid w:val="001725D3"/>
    <w:rsid w:val="001853C2"/>
    <w:rsid w:val="00186184"/>
    <w:rsid w:val="0018787B"/>
    <w:rsid w:val="00187AA6"/>
    <w:rsid w:val="0019110B"/>
    <w:rsid w:val="0019551E"/>
    <w:rsid w:val="001A1080"/>
    <w:rsid w:val="001A38DB"/>
    <w:rsid w:val="001B6B34"/>
    <w:rsid w:val="001B7316"/>
    <w:rsid w:val="001C2605"/>
    <w:rsid w:val="001C2E01"/>
    <w:rsid w:val="001C63C7"/>
    <w:rsid w:val="001D03B1"/>
    <w:rsid w:val="001D7E50"/>
    <w:rsid w:val="002015B4"/>
    <w:rsid w:val="00203F5D"/>
    <w:rsid w:val="00204C80"/>
    <w:rsid w:val="00210F9E"/>
    <w:rsid w:val="00210FF0"/>
    <w:rsid w:val="002135E7"/>
    <w:rsid w:val="00221A91"/>
    <w:rsid w:val="0023281B"/>
    <w:rsid w:val="00235D4F"/>
    <w:rsid w:val="00237808"/>
    <w:rsid w:val="002408CD"/>
    <w:rsid w:val="00243F0C"/>
    <w:rsid w:val="002558BA"/>
    <w:rsid w:val="00260150"/>
    <w:rsid w:val="00262EE0"/>
    <w:rsid w:val="00263940"/>
    <w:rsid w:val="00264461"/>
    <w:rsid w:val="00271800"/>
    <w:rsid w:val="002769D7"/>
    <w:rsid w:val="002910A2"/>
    <w:rsid w:val="002A2054"/>
    <w:rsid w:val="002A52A7"/>
    <w:rsid w:val="002A63CF"/>
    <w:rsid w:val="002A668D"/>
    <w:rsid w:val="002B018A"/>
    <w:rsid w:val="002B1BF9"/>
    <w:rsid w:val="002B6411"/>
    <w:rsid w:val="002B65F2"/>
    <w:rsid w:val="002C4B4E"/>
    <w:rsid w:val="002E02A0"/>
    <w:rsid w:val="002E0D62"/>
    <w:rsid w:val="002F54EA"/>
    <w:rsid w:val="00302C16"/>
    <w:rsid w:val="00302C5B"/>
    <w:rsid w:val="003033F2"/>
    <w:rsid w:val="0030410B"/>
    <w:rsid w:val="00305C66"/>
    <w:rsid w:val="00306CDB"/>
    <w:rsid w:val="00307955"/>
    <w:rsid w:val="00312B42"/>
    <w:rsid w:val="00314E9C"/>
    <w:rsid w:val="00315F27"/>
    <w:rsid w:val="00320BEF"/>
    <w:rsid w:val="0032117A"/>
    <w:rsid w:val="003221D4"/>
    <w:rsid w:val="00327BD0"/>
    <w:rsid w:val="00333192"/>
    <w:rsid w:val="00333909"/>
    <w:rsid w:val="00337247"/>
    <w:rsid w:val="00340703"/>
    <w:rsid w:val="00343D3F"/>
    <w:rsid w:val="00346C58"/>
    <w:rsid w:val="00347650"/>
    <w:rsid w:val="0035682D"/>
    <w:rsid w:val="00356BF9"/>
    <w:rsid w:val="00362CF6"/>
    <w:rsid w:val="00366E6E"/>
    <w:rsid w:val="003677D8"/>
    <w:rsid w:val="003715CA"/>
    <w:rsid w:val="0037226C"/>
    <w:rsid w:val="00373C47"/>
    <w:rsid w:val="00377C26"/>
    <w:rsid w:val="00383BE2"/>
    <w:rsid w:val="00387AB2"/>
    <w:rsid w:val="00394279"/>
    <w:rsid w:val="0039476B"/>
    <w:rsid w:val="003A1F70"/>
    <w:rsid w:val="003A6EB0"/>
    <w:rsid w:val="003B150F"/>
    <w:rsid w:val="003B1E4F"/>
    <w:rsid w:val="003C2539"/>
    <w:rsid w:val="003D2659"/>
    <w:rsid w:val="003D363A"/>
    <w:rsid w:val="003D6ACB"/>
    <w:rsid w:val="003D727D"/>
    <w:rsid w:val="003D7CF7"/>
    <w:rsid w:val="003E15FC"/>
    <w:rsid w:val="003E6653"/>
    <w:rsid w:val="003E674B"/>
    <w:rsid w:val="00405EC0"/>
    <w:rsid w:val="0040725E"/>
    <w:rsid w:val="00410BE9"/>
    <w:rsid w:val="0042074B"/>
    <w:rsid w:val="0042662D"/>
    <w:rsid w:val="00433551"/>
    <w:rsid w:val="00434733"/>
    <w:rsid w:val="00441AE1"/>
    <w:rsid w:val="00444BEC"/>
    <w:rsid w:val="004509B8"/>
    <w:rsid w:val="00450ECE"/>
    <w:rsid w:val="00453ADD"/>
    <w:rsid w:val="00453F60"/>
    <w:rsid w:val="004545FE"/>
    <w:rsid w:val="004553EC"/>
    <w:rsid w:val="00461202"/>
    <w:rsid w:val="004629A4"/>
    <w:rsid w:val="00462C1B"/>
    <w:rsid w:val="00464587"/>
    <w:rsid w:val="00464630"/>
    <w:rsid w:val="004849A3"/>
    <w:rsid w:val="0049272B"/>
    <w:rsid w:val="00497D21"/>
    <w:rsid w:val="004A183C"/>
    <w:rsid w:val="004A2DBE"/>
    <w:rsid w:val="004A3A30"/>
    <w:rsid w:val="004A5915"/>
    <w:rsid w:val="004A65A8"/>
    <w:rsid w:val="004A66BC"/>
    <w:rsid w:val="004B1ACC"/>
    <w:rsid w:val="004C0A4E"/>
    <w:rsid w:val="004C18C1"/>
    <w:rsid w:val="004C36CF"/>
    <w:rsid w:val="004C572A"/>
    <w:rsid w:val="004D2668"/>
    <w:rsid w:val="004D2EF1"/>
    <w:rsid w:val="004D74C4"/>
    <w:rsid w:val="004E154E"/>
    <w:rsid w:val="004E3961"/>
    <w:rsid w:val="004F04D9"/>
    <w:rsid w:val="004F3363"/>
    <w:rsid w:val="004F389D"/>
    <w:rsid w:val="004F4346"/>
    <w:rsid w:val="004F4A6C"/>
    <w:rsid w:val="00501804"/>
    <w:rsid w:val="00501BE1"/>
    <w:rsid w:val="00504B47"/>
    <w:rsid w:val="00504BFA"/>
    <w:rsid w:val="005060D9"/>
    <w:rsid w:val="0050632B"/>
    <w:rsid w:val="00510BF6"/>
    <w:rsid w:val="0051270D"/>
    <w:rsid w:val="00515B62"/>
    <w:rsid w:val="00517840"/>
    <w:rsid w:val="005209B3"/>
    <w:rsid w:val="005237B5"/>
    <w:rsid w:val="005248B6"/>
    <w:rsid w:val="00530464"/>
    <w:rsid w:val="00535B25"/>
    <w:rsid w:val="005504B2"/>
    <w:rsid w:val="00550F66"/>
    <w:rsid w:val="005531B7"/>
    <w:rsid w:val="005540E6"/>
    <w:rsid w:val="005549E3"/>
    <w:rsid w:val="00561D5A"/>
    <w:rsid w:val="005731CA"/>
    <w:rsid w:val="0057562F"/>
    <w:rsid w:val="00575E69"/>
    <w:rsid w:val="00583AB9"/>
    <w:rsid w:val="005841CF"/>
    <w:rsid w:val="00587F5F"/>
    <w:rsid w:val="00596574"/>
    <w:rsid w:val="00597523"/>
    <w:rsid w:val="005A0FB3"/>
    <w:rsid w:val="005A574A"/>
    <w:rsid w:val="005B2822"/>
    <w:rsid w:val="005C1140"/>
    <w:rsid w:val="005C19A1"/>
    <w:rsid w:val="005C4937"/>
    <w:rsid w:val="005C58FF"/>
    <w:rsid w:val="005C7BA9"/>
    <w:rsid w:val="005D624E"/>
    <w:rsid w:val="005E033D"/>
    <w:rsid w:val="005E7C36"/>
    <w:rsid w:val="005F1AA2"/>
    <w:rsid w:val="005F6162"/>
    <w:rsid w:val="005F6DA3"/>
    <w:rsid w:val="005F6F2A"/>
    <w:rsid w:val="0060069F"/>
    <w:rsid w:val="00600DC4"/>
    <w:rsid w:val="0060755C"/>
    <w:rsid w:val="006157D5"/>
    <w:rsid w:val="00616E0E"/>
    <w:rsid w:val="00620CF6"/>
    <w:rsid w:val="0062579B"/>
    <w:rsid w:val="00630CB4"/>
    <w:rsid w:val="006325AB"/>
    <w:rsid w:val="00632645"/>
    <w:rsid w:val="00641A5A"/>
    <w:rsid w:val="006454B5"/>
    <w:rsid w:val="00652F46"/>
    <w:rsid w:val="006578CB"/>
    <w:rsid w:val="00662488"/>
    <w:rsid w:val="00662649"/>
    <w:rsid w:val="006631C7"/>
    <w:rsid w:val="00665C89"/>
    <w:rsid w:val="006709ED"/>
    <w:rsid w:val="0067660B"/>
    <w:rsid w:val="00690825"/>
    <w:rsid w:val="00690DA5"/>
    <w:rsid w:val="00691112"/>
    <w:rsid w:val="006A027B"/>
    <w:rsid w:val="006A08B5"/>
    <w:rsid w:val="006A6570"/>
    <w:rsid w:val="006B27DE"/>
    <w:rsid w:val="006B6746"/>
    <w:rsid w:val="006C5A17"/>
    <w:rsid w:val="006D0B97"/>
    <w:rsid w:val="006D1138"/>
    <w:rsid w:val="006D197C"/>
    <w:rsid w:val="006D648C"/>
    <w:rsid w:val="006E2652"/>
    <w:rsid w:val="006E3A44"/>
    <w:rsid w:val="006E4439"/>
    <w:rsid w:val="006E6FC5"/>
    <w:rsid w:val="006E7689"/>
    <w:rsid w:val="006F19BA"/>
    <w:rsid w:val="006F379A"/>
    <w:rsid w:val="006F57F2"/>
    <w:rsid w:val="007001FD"/>
    <w:rsid w:val="007022B7"/>
    <w:rsid w:val="007033DC"/>
    <w:rsid w:val="00703FB7"/>
    <w:rsid w:val="00716AC8"/>
    <w:rsid w:val="00717244"/>
    <w:rsid w:val="00723C73"/>
    <w:rsid w:val="007445EA"/>
    <w:rsid w:val="00763E36"/>
    <w:rsid w:val="007733F0"/>
    <w:rsid w:val="00784669"/>
    <w:rsid w:val="00786924"/>
    <w:rsid w:val="00790120"/>
    <w:rsid w:val="00790401"/>
    <w:rsid w:val="007934E1"/>
    <w:rsid w:val="00795135"/>
    <w:rsid w:val="007A1DBC"/>
    <w:rsid w:val="007A1FDF"/>
    <w:rsid w:val="007A3023"/>
    <w:rsid w:val="007A678F"/>
    <w:rsid w:val="007B0457"/>
    <w:rsid w:val="007B1710"/>
    <w:rsid w:val="007B3159"/>
    <w:rsid w:val="007B7B64"/>
    <w:rsid w:val="007C3A3D"/>
    <w:rsid w:val="007C795D"/>
    <w:rsid w:val="007D7FF9"/>
    <w:rsid w:val="007E0AA2"/>
    <w:rsid w:val="007E1302"/>
    <w:rsid w:val="007F05BC"/>
    <w:rsid w:val="007F0FBE"/>
    <w:rsid w:val="007F2CBD"/>
    <w:rsid w:val="00804768"/>
    <w:rsid w:val="00805FA5"/>
    <w:rsid w:val="00807476"/>
    <w:rsid w:val="00812B71"/>
    <w:rsid w:val="00815169"/>
    <w:rsid w:val="00816712"/>
    <w:rsid w:val="008216BC"/>
    <w:rsid w:val="00821816"/>
    <w:rsid w:val="00822601"/>
    <w:rsid w:val="008305AB"/>
    <w:rsid w:val="008320A1"/>
    <w:rsid w:val="008372F9"/>
    <w:rsid w:val="00840643"/>
    <w:rsid w:val="00847488"/>
    <w:rsid w:val="00857455"/>
    <w:rsid w:val="00863845"/>
    <w:rsid w:val="00863F9E"/>
    <w:rsid w:val="008817C6"/>
    <w:rsid w:val="0088235F"/>
    <w:rsid w:val="00883045"/>
    <w:rsid w:val="0088333A"/>
    <w:rsid w:val="00897F10"/>
    <w:rsid w:val="008A0739"/>
    <w:rsid w:val="008A1A5A"/>
    <w:rsid w:val="008A3DE4"/>
    <w:rsid w:val="008A42AF"/>
    <w:rsid w:val="008A5F1C"/>
    <w:rsid w:val="008A653F"/>
    <w:rsid w:val="008B5B23"/>
    <w:rsid w:val="008B6AD9"/>
    <w:rsid w:val="008B72D5"/>
    <w:rsid w:val="008C7429"/>
    <w:rsid w:val="008D5169"/>
    <w:rsid w:val="008D5E63"/>
    <w:rsid w:val="008E2AA0"/>
    <w:rsid w:val="008E4C73"/>
    <w:rsid w:val="008F18F2"/>
    <w:rsid w:val="008F1AF8"/>
    <w:rsid w:val="008F698F"/>
    <w:rsid w:val="00904365"/>
    <w:rsid w:val="00905973"/>
    <w:rsid w:val="00907910"/>
    <w:rsid w:val="00913696"/>
    <w:rsid w:val="00923591"/>
    <w:rsid w:val="009268BD"/>
    <w:rsid w:val="00940262"/>
    <w:rsid w:val="009439B4"/>
    <w:rsid w:val="00943F1F"/>
    <w:rsid w:val="00947958"/>
    <w:rsid w:val="009566D7"/>
    <w:rsid w:val="00962403"/>
    <w:rsid w:val="009640E4"/>
    <w:rsid w:val="00966312"/>
    <w:rsid w:val="00967CEC"/>
    <w:rsid w:val="00976561"/>
    <w:rsid w:val="00977284"/>
    <w:rsid w:val="00990190"/>
    <w:rsid w:val="00993248"/>
    <w:rsid w:val="009A22DF"/>
    <w:rsid w:val="009A3549"/>
    <w:rsid w:val="009A3AB8"/>
    <w:rsid w:val="009A5789"/>
    <w:rsid w:val="009B086B"/>
    <w:rsid w:val="009B0B4B"/>
    <w:rsid w:val="009B4A27"/>
    <w:rsid w:val="009B4A72"/>
    <w:rsid w:val="009B5E54"/>
    <w:rsid w:val="009B5F6C"/>
    <w:rsid w:val="009C1128"/>
    <w:rsid w:val="009C4983"/>
    <w:rsid w:val="009E4534"/>
    <w:rsid w:val="009E522B"/>
    <w:rsid w:val="009E6F5F"/>
    <w:rsid w:val="009F4DC1"/>
    <w:rsid w:val="00A008CE"/>
    <w:rsid w:val="00A13959"/>
    <w:rsid w:val="00A16663"/>
    <w:rsid w:val="00A17B5F"/>
    <w:rsid w:val="00A35C36"/>
    <w:rsid w:val="00A37CEE"/>
    <w:rsid w:val="00A426E8"/>
    <w:rsid w:val="00A44D9B"/>
    <w:rsid w:val="00A46B8E"/>
    <w:rsid w:val="00A512D0"/>
    <w:rsid w:val="00A51F6D"/>
    <w:rsid w:val="00A536FC"/>
    <w:rsid w:val="00A55637"/>
    <w:rsid w:val="00A55B10"/>
    <w:rsid w:val="00A64661"/>
    <w:rsid w:val="00A66F57"/>
    <w:rsid w:val="00A85F33"/>
    <w:rsid w:val="00A86946"/>
    <w:rsid w:val="00A9270F"/>
    <w:rsid w:val="00A93F2C"/>
    <w:rsid w:val="00AB635E"/>
    <w:rsid w:val="00AC0017"/>
    <w:rsid w:val="00AD00D5"/>
    <w:rsid w:val="00AD1ABD"/>
    <w:rsid w:val="00AD2F1A"/>
    <w:rsid w:val="00AD3055"/>
    <w:rsid w:val="00AD4B1D"/>
    <w:rsid w:val="00AE1756"/>
    <w:rsid w:val="00AE5532"/>
    <w:rsid w:val="00AF03EC"/>
    <w:rsid w:val="00AF3FFF"/>
    <w:rsid w:val="00AF5EA9"/>
    <w:rsid w:val="00B0347E"/>
    <w:rsid w:val="00B044AB"/>
    <w:rsid w:val="00B072B1"/>
    <w:rsid w:val="00B14068"/>
    <w:rsid w:val="00B24AE9"/>
    <w:rsid w:val="00B26D83"/>
    <w:rsid w:val="00B32767"/>
    <w:rsid w:val="00B355B8"/>
    <w:rsid w:val="00B35DEA"/>
    <w:rsid w:val="00B459B7"/>
    <w:rsid w:val="00B51CE4"/>
    <w:rsid w:val="00B66C3E"/>
    <w:rsid w:val="00B77FBC"/>
    <w:rsid w:val="00B80FE9"/>
    <w:rsid w:val="00B82117"/>
    <w:rsid w:val="00B84751"/>
    <w:rsid w:val="00BA1BAF"/>
    <w:rsid w:val="00BA2E40"/>
    <w:rsid w:val="00BA461B"/>
    <w:rsid w:val="00BA4B11"/>
    <w:rsid w:val="00BA7560"/>
    <w:rsid w:val="00BC174D"/>
    <w:rsid w:val="00BC4B42"/>
    <w:rsid w:val="00BC71DE"/>
    <w:rsid w:val="00BD1A7D"/>
    <w:rsid w:val="00BD2561"/>
    <w:rsid w:val="00BD4E7B"/>
    <w:rsid w:val="00BE130F"/>
    <w:rsid w:val="00BE317E"/>
    <w:rsid w:val="00BE66D4"/>
    <w:rsid w:val="00BF0B70"/>
    <w:rsid w:val="00BF0EB3"/>
    <w:rsid w:val="00C02149"/>
    <w:rsid w:val="00C16331"/>
    <w:rsid w:val="00C17497"/>
    <w:rsid w:val="00C24CFC"/>
    <w:rsid w:val="00C3015C"/>
    <w:rsid w:val="00C306E6"/>
    <w:rsid w:val="00C33245"/>
    <w:rsid w:val="00C36694"/>
    <w:rsid w:val="00C36DB5"/>
    <w:rsid w:val="00C37E65"/>
    <w:rsid w:val="00C40DA3"/>
    <w:rsid w:val="00C41501"/>
    <w:rsid w:val="00C45400"/>
    <w:rsid w:val="00C469E2"/>
    <w:rsid w:val="00C5094E"/>
    <w:rsid w:val="00C5536C"/>
    <w:rsid w:val="00C67DB5"/>
    <w:rsid w:val="00C71454"/>
    <w:rsid w:val="00C718ED"/>
    <w:rsid w:val="00C72ABE"/>
    <w:rsid w:val="00C7618C"/>
    <w:rsid w:val="00C773CF"/>
    <w:rsid w:val="00C81173"/>
    <w:rsid w:val="00C86191"/>
    <w:rsid w:val="00C90627"/>
    <w:rsid w:val="00C90F32"/>
    <w:rsid w:val="00C9216E"/>
    <w:rsid w:val="00C92717"/>
    <w:rsid w:val="00C9429F"/>
    <w:rsid w:val="00C95CE2"/>
    <w:rsid w:val="00CA204D"/>
    <w:rsid w:val="00CA27CE"/>
    <w:rsid w:val="00CA525C"/>
    <w:rsid w:val="00CB673D"/>
    <w:rsid w:val="00CB71D4"/>
    <w:rsid w:val="00CB785C"/>
    <w:rsid w:val="00CC1239"/>
    <w:rsid w:val="00CC2A06"/>
    <w:rsid w:val="00CC516F"/>
    <w:rsid w:val="00CC7D87"/>
    <w:rsid w:val="00CD206C"/>
    <w:rsid w:val="00CD2AD0"/>
    <w:rsid w:val="00CD72E7"/>
    <w:rsid w:val="00CD788F"/>
    <w:rsid w:val="00CE618D"/>
    <w:rsid w:val="00CF0F3D"/>
    <w:rsid w:val="00CF7969"/>
    <w:rsid w:val="00D04004"/>
    <w:rsid w:val="00D046A1"/>
    <w:rsid w:val="00D04E1C"/>
    <w:rsid w:val="00D05F96"/>
    <w:rsid w:val="00D13882"/>
    <w:rsid w:val="00D15123"/>
    <w:rsid w:val="00D15988"/>
    <w:rsid w:val="00D22266"/>
    <w:rsid w:val="00D23EE5"/>
    <w:rsid w:val="00D2449B"/>
    <w:rsid w:val="00D26750"/>
    <w:rsid w:val="00D30308"/>
    <w:rsid w:val="00D50776"/>
    <w:rsid w:val="00D50F0A"/>
    <w:rsid w:val="00D66CC2"/>
    <w:rsid w:val="00D66FA8"/>
    <w:rsid w:val="00D700CC"/>
    <w:rsid w:val="00D71806"/>
    <w:rsid w:val="00D72216"/>
    <w:rsid w:val="00D83C70"/>
    <w:rsid w:val="00D86136"/>
    <w:rsid w:val="00D86EE4"/>
    <w:rsid w:val="00D874EE"/>
    <w:rsid w:val="00D9122A"/>
    <w:rsid w:val="00DA3449"/>
    <w:rsid w:val="00DA364C"/>
    <w:rsid w:val="00DA7E8B"/>
    <w:rsid w:val="00DB0589"/>
    <w:rsid w:val="00DB4140"/>
    <w:rsid w:val="00DB7A86"/>
    <w:rsid w:val="00DC6596"/>
    <w:rsid w:val="00DC66DA"/>
    <w:rsid w:val="00DC6875"/>
    <w:rsid w:val="00DD5649"/>
    <w:rsid w:val="00DD6C97"/>
    <w:rsid w:val="00DD6DAC"/>
    <w:rsid w:val="00DF4D83"/>
    <w:rsid w:val="00E00FEF"/>
    <w:rsid w:val="00E0347D"/>
    <w:rsid w:val="00E03DD9"/>
    <w:rsid w:val="00E041BF"/>
    <w:rsid w:val="00E058B7"/>
    <w:rsid w:val="00E126AF"/>
    <w:rsid w:val="00E233F4"/>
    <w:rsid w:val="00E34247"/>
    <w:rsid w:val="00E40B1C"/>
    <w:rsid w:val="00E440F6"/>
    <w:rsid w:val="00E44C43"/>
    <w:rsid w:val="00E4669D"/>
    <w:rsid w:val="00E62E81"/>
    <w:rsid w:val="00E6774C"/>
    <w:rsid w:val="00E67D8E"/>
    <w:rsid w:val="00E70404"/>
    <w:rsid w:val="00E7768D"/>
    <w:rsid w:val="00E85160"/>
    <w:rsid w:val="00EA1C0D"/>
    <w:rsid w:val="00EA1D13"/>
    <w:rsid w:val="00EA2006"/>
    <w:rsid w:val="00EA4DF1"/>
    <w:rsid w:val="00EA7379"/>
    <w:rsid w:val="00EB71C6"/>
    <w:rsid w:val="00EC0B96"/>
    <w:rsid w:val="00EC3E64"/>
    <w:rsid w:val="00EC437E"/>
    <w:rsid w:val="00EC4DA5"/>
    <w:rsid w:val="00ED035D"/>
    <w:rsid w:val="00ED1B2D"/>
    <w:rsid w:val="00ED2BBF"/>
    <w:rsid w:val="00ED2F96"/>
    <w:rsid w:val="00ED4A3E"/>
    <w:rsid w:val="00ED4F53"/>
    <w:rsid w:val="00ED6101"/>
    <w:rsid w:val="00ED6AAA"/>
    <w:rsid w:val="00F00AE3"/>
    <w:rsid w:val="00F12C70"/>
    <w:rsid w:val="00F1339A"/>
    <w:rsid w:val="00F13BCF"/>
    <w:rsid w:val="00F20461"/>
    <w:rsid w:val="00F22171"/>
    <w:rsid w:val="00F229CE"/>
    <w:rsid w:val="00F24EDF"/>
    <w:rsid w:val="00F35C47"/>
    <w:rsid w:val="00F364B5"/>
    <w:rsid w:val="00F4018C"/>
    <w:rsid w:val="00F41ED2"/>
    <w:rsid w:val="00F42C37"/>
    <w:rsid w:val="00F43217"/>
    <w:rsid w:val="00F468F2"/>
    <w:rsid w:val="00F533D3"/>
    <w:rsid w:val="00F55042"/>
    <w:rsid w:val="00F5619A"/>
    <w:rsid w:val="00F66DC2"/>
    <w:rsid w:val="00F67284"/>
    <w:rsid w:val="00F67F53"/>
    <w:rsid w:val="00F75B35"/>
    <w:rsid w:val="00F77DA7"/>
    <w:rsid w:val="00F95EE0"/>
    <w:rsid w:val="00FA0C85"/>
    <w:rsid w:val="00FA5017"/>
    <w:rsid w:val="00FB0962"/>
    <w:rsid w:val="00FB0AFC"/>
    <w:rsid w:val="00FB1BC3"/>
    <w:rsid w:val="00FB5A34"/>
    <w:rsid w:val="00FB5E94"/>
    <w:rsid w:val="00FB7780"/>
    <w:rsid w:val="00FC1EA3"/>
    <w:rsid w:val="00FC646F"/>
    <w:rsid w:val="00FC7D40"/>
    <w:rsid w:val="00FD079F"/>
    <w:rsid w:val="00FD0ADC"/>
    <w:rsid w:val="00FD4E56"/>
    <w:rsid w:val="00FE760D"/>
    <w:rsid w:val="00FF2EAB"/>
    <w:rsid w:val="00FF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6D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3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3398"/>
    <w:rPr>
      <w:rFonts w:ascii="Times New Roman" w:hAnsi="Times New Roman" w:cs="Times New Roman"/>
      <w:sz w:val="18"/>
      <w:szCs w:val="18"/>
    </w:rPr>
  </w:style>
  <w:style w:type="paragraph" w:customStyle="1" w:styleId="EndNoteBibliographyTitle">
    <w:name w:val="EndNote Bibliography Title"/>
    <w:basedOn w:val="Normal"/>
    <w:rsid w:val="00EA2006"/>
    <w:pPr>
      <w:jc w:val="center"/>
    </w:pPr>
    <w:rPr>
      <w:rFonts w:ascii="Calibri" w:hAnsi="Calibri" w:cs="Calibri"/>
    </w:rPr>
  </w:style>
  <w:style w:type="paragraph" w:customStyle="1" w:styleId="EndNoteBibliography">
    <w:name w:val="EndNote Bibliography"/>
    <w:basedOn w:val="Normal"/>
    <w:rsid w:val="00EA2006"/>
    <w:rPr>
      <w:rFonts w:ascii="Calibri" w:hAnsi="Calibri" w:cs="Calibri"/>
    </w:rPr>
  </w:style>
  <w:style w:type="character" w:styleId="CommentReference">
    <w:name w:val="annotation reference"/>
    <w:basedOn w:val="DefaultParagraphFont"/>
    <w:uiPriority w:val="99"/>
    <w:semiHidden/>
    <w:unhideWhenUsed/>
    <w:rsid w:val="00EA2006"/>
    <w:rPr>
      <w:sz w:val="18"/>
      <w:szCs w:val="18"/>
    </w:rPr>
  </w:style>
  <w:style w:type="paragraph" w:styleId="CommentText">
    <w:name w:val="annotation text"/>
    <w:basedOn w:val="Normal"/>
    <w:link w:val="CommentTextChar"/>
    <w:uiPriority w:val="99"/>
    <w:semiHidden/>
    <w:unhideWhenUsed/>
    <w:rsid w:val="00EA2006"/>
  </w:style>
  <w:style w:type="character" w:customStyle="1" w:styleId="CommentTextChar">
    <w:name w:val="Comment Text Char"/>
    <w:basedOn w:val="DefaultParagraphFont"/>
    <w:link w:val="CommentText"/>
    <w:uiPriority w:val="99"/>
    <w:semiHidden/>
    <w:rsid w:val="00EA2006"/>
  </w:style>
  <w:style w:type="paragraph" w:styleId="CommentSubject">
    <w:name w:val="annotation subject"/>
    <w:basedOn w:val="CommentText"/>
    <w:next w:val="CommentText"/>
    <w:link w:val="CommentSubjectChar"/>
    <w:uiPriority w:val="99"/>
    <w:semiHidden/>
    <w:unhideWhenUsed/>
    <w:rsid w:val="00EA2006"/>
    <w:rPr>
      <w:b/>
      <w:bCs/>
      <w:sz w:val="20"/>
      <w:szCs w:val="20"/>
    </w:rPr>
  </w:style>
  <w:style w:type="character" w:customStyle="1" w:styleId="CommentSubjectChar">
    <w:name w:val="Comment Subject Char"/>
    <w:basedOn w:val="CommentTextChar"/>
    <w:link w:val="CommentSubject"/>
    <w:uiPriority w:val="99"/>
    <w:semiHidden/>
    <w:rsid w:val="00EA2006"/>
    <w:rPr>
      <w:b/>
      <w:bCs/>
      <w:sz w:val="20"/>
      <w:szCs w:val="20"/>
    </w:rPr>
  </w:style>
  <w:style w:type="character" w:styleId="Hyperlink">
    <w:name w:val="Hyperlink"/>
    <w:basedOn w:val="DefaultParagraphFont"/>
    <w:uiPriority w:val="99"/>
    <w:unhideWhenUsed/>
    <w:rsid w:val="00394279"/>
    <w:rPr>
      <w:color w:val="0563C1" w:themeColor="hyperlink"/>
      <w:u w:val="single"/>
    </w:rPr>
  </w:style>
  <w:style w:type="character" w:styleId="UnresolvedMention">
    <w:name w:val="Unresolved Mention"/>
    <w:basedOn w:val="DefaultParagraphFont"/>
    <w:uiPriority w:val="99"/>
    <w:rsid w:val="00394279"/>
    <w:rPr>
      <w:color w:val="605E5C"/>
      <w:shd w:val="clear" w:color="auto" w:fill="E1DFDD"/>
    </w:rPr>
  </w:style>
  <w:style w:type="paragraph" w:styleId="NormalWeb">
    <w:name w:val="Normal (Web)"/>
    <w:basedOn w:val="Normal"/>
    <w:uiPriority w:val="99"/>
    <w:semiHidden/>
    <w:unhideWhenUsed/>
    <w:rsid w:val="00105BF4"/>
    <w:pPr>
      <w:spacing w:before="100" w:beforeAutospacing="1" w:after="100" w:afterAutospacing="1"/>
    </w:pPr>
    <w:rPr>
      <w:rFonts w:ascii="Times New Roman" w:eastAsia="Times New Roman" w:hAnsi="Times New Roman" w:cs="Times New Roman"/>
    </w:rPr>
  </w:style>
  <w:style w:type="character" w:styleId="LineNumber">
    <w:name w:val="line number"/>
    <w:basedOn w:val="DefaultParagraphFont"/>
    <w:uiPriority w:val="99"/>
    <w:semiHidden/>
    <w:unhideWhenUsed/>
    <w:rsid w:val="00C718ED"/>
  </w:style>
  <w:style w:type="paragraph" w:styleId="Revision">
    <w:name w:val="Revision"/>
    <w:hidden/>
    <w:uiPriority w:val="99"/>
    <w:semiHidden/>
    <w:rsid w:val="00D50776"/>
  </w:style>
  <w:style w:type="character" w:styleId="PlaceholderText">
    <w:name w:val="Placeholder Text"/>
    <w:basedOn w:val="DefaultParagraphFont"/>
    <w:uiPriority w:val="99"/>
    <w:semiHidden/>
    <w:rsid w:val="00F204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5569">
      <w:bodyDiv w:val="1"/>
      <w:marLeft w:val="0"/>
      <w:marRight w:val="0"/>
      <w:marTop w:val="0"/>
      <w:marBottom w:val="0"/>
      <w:divBdr>
        <w:top w:val="none" w:sz="0" w:space="0" w:color="auto"/>
        <w:left w:val="none" w:sz="0" w:space="0" w:color="auto"/>
        <w:bottom w:val="none" w:sz="0" w:space="0" w:color="auto"/>
        <w:right w:val="none" w:sz="0" w:space="0" w:color="auto"/>
      </w:divBdr>
    </w:div>
    <w:div w:id="142621257">
      <w:bodyDiv w:val="1"/>
      <w:marLeft w:val="0"/>
      <w:marRight w:val="0"/>
      <w:marTop w:val="0"/>
      <w:marBottom w:val="0"/>
      <w:divBdr>
        <w:top w:val="none" w:sz="0" w:space="0" w:color="auto"/>
        <w:left w:val="none" w:sz="0" w:space="0" w:color="auto"/>
        <w:bottom w:val="none" w:sz="0" w:space="0" w:color="auto"/>
        <w:right w:val="none" w:sz="0" w:space="0" w:color="auto"/>
      </w:divBdr>
      <w:divsChild>
        <w:div w:id="1167944198">
          <w:marLeft w:val="0"/>
          <w:marRight w:val="0"/>
          <w:marTop w:val="0"/>
          <w:marBottom w:val="0"/>
          <w:divBdr>
            <w:top w:val="none" w:sz="0" w:space="0" w:color="auto"/>
            <w:left w:val="none" w:sz="0" w:space="0" w:color="auto"/>
            <w:bottom w:val="none" w:sz="0" w:space="0" w:color="auto"/>
            <w:right w:val="none" w:sz="0" w:space="0" w:color="auto"/>
          </w:divBdr>
          <w:divsChild>
            <w:div w:id="1386877081">
              <w:marLeft w:val="0"/>
              <w:marRight w:val="0"/>
              <w:marTop w:val="0"/>
              <w:marBottom w:val="0"/>
              <w:divBdr>
                <w:top w:val="none" w:sz="0" w:space="0" w:color="auto"/>
                <w:left w:val="none" w:sz="0" w:space="0" w:color="auto"/>
                <w:bottom w:val="none" w:sz="0" w:space="0" w:color="auto"/>
                <w:right w:val="none" w:sz="0" w:space="0" w:color="auto"/>
              </w:divBdr>
              <w:divsChild>
                <w:div w:id="14684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145">
      <w:bodyDiv w:val="1"/>
      <w:marLeft w:val="0"/>
      <w:marRight w:val="0"/>
      <w:marTop w:val="0"/>
      <w:marBottom w:val="0"/>
      <w:divBdr>
        <w:top w:val="none" w:sz="0" w:space="0" w:color="auto"/>
        <w:left w:val="none" w:sz="0" w:space="0" w:color="auto"/>
        <w:bottom w:val="none" w:sz="0" w:space="0" w:color="auto"/>
        <w:right w:val="none" w:sz="0" w:space="0" w:color="auto"/>
      </w:divBdr>
    </w:div>
    <w:div w:id="185103254">
      <w:bodyDiv w:val="1"/>
      <w:marLeft w:val="0"/>
      <w:marRight w:val="0"/>
      <w:marTop w:val="0"/>
      <w:marBottom w:val="0"/>
      <w:divBdr>
        <w:top w:val="none" w:sz="0" w:space="0" w:color="auto"/>
        <w:left w:val="none" w:sz="0" w:space="0" w:color="auto"/>
        <w:bottom w:val="none" w:sz="0" w:space="0" w:color="auto"/>
        <w:right w:val="none" w:sz="0" w:space="0" w:color="auto"/>
      </w:divBdr>
    </w:div>
    <w:div w:id="304242215">
      <w:bodyDiv w:val="1"/>
      <w:marLeft w:val="0"/>
      <w:marRight w:val="0"/>
      <w:marTop w:val="0"/>
      <w:marBottom w:val="0"/>
      <w:divBdr>
        <w:top w:val="none" w:sz="0" w:space="0" w:color="auto"/>
        <w:left w:val="none" w:sz="0" w:space="0" w:color="auto"/>
        <w:bottom w:val="none" w:sz="0" w:space="0" w:color="auto"/>
        <w:right w:val="none" w:sz="0" w:space="0" w:color="auto"/>
      </w:divBdr>
    </w:div>
    <w:div w:id="523595407">
      <w:bodyDiv w:val="1"/>
      <w:marLeft w:val="0"/>
      <w:marRight w:val="0"/>
      <w:marTop w:val="0"/>
      <w:marBottom w:val="0"/>
      <w:divBdr>
        <w:top w:val="none" w:sz="0" w:space="0" w:color="auto"/>
        <w:left w:val="none" w:sz="0" w:space="0" w:color="auto"/>
        <w:bottom w:val="none" w:sz="0" w:space="0" w:color="auto"/>
        <w:right w:val="none" w:sz="0" w:space="0" w:color="auto"/>
      </w:divBdr>
      <w:divsChild>
        <w:div w:id="1596548951">
          <w:marLeft w:val="0"/>
          <w:marRight w:val="0"/>
          <w:marTop w:val="0"/>
          <w:marBottom w:val="0"/>
          <w:divBdr>
            <w:top w:val="none" w:sz="0" w:space="0" w:color="auto"/>
            <w:left w:val="none" w:sz="0" w:space="0" w:color="auto"/>
            <w:bottom w:val="none" w:sz="0" w:space="0" w:color="auto"/>
            <w:right w:val="none" w:sz="0" w:space="0" w:color="auto"/>
          </w:divBdr>
          <w:divsChild>
            <w:div w:id="861240711">
              <w:marLeft w:val="0"/>
              <w:marRight w:val="0"/>
              <w:marTop w:val="0"/>
              <w:marBottom w:val="0"/>
              <w:divBdr>
                <w:top w:val="none" w:sz="0" w:space="0" w:color="auto"/>
                <w:left w:val="none" w:sz="0" w:space="0" w:color="auto"/>
                <w:bottom w:val="none" w:sz="0" w:space="0" w:color="auto"/>
                <w:right w:val="none" w:sz="0" w:space="0" w:color="auto"/>
              </w:divBdr>
              <w:divsChild>
                <w:div w:id="17065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34103">
      <w:bodyDiv w:val="1"/>
      <w:marLeft w:val="0"/>
      <w:marRight w:val="0"/>
      <w:marTop w:val="0"/>
      <w:marBottom w:val="0"/>
      <w:divBdr>
        <w:top w:val="none" w:sz="0" w:space="0" w:color="auto"/>
        <w:left w:val="none" w:sz="0" w:space="0" w:color="auto"/>
        <w:bottom w:val="none" w:sz="0" w:space="0" w:color="auto"/>
        <w:right w:val="none" w:sz="0" w:space="0" w:color="auto"/>
      </w:divBdr>
    </w:div>
    <w:div w:id="683214474">
      <w:bodyDiv w:val="1"/>
      <w:marLeft w:val="0"/>
      <w:marRight w:val="0"/>
      <w:marTop w:val="0"/>
      <w:marBottom w:val="0"/>
      <w:divBdr>
        <w:top w:val="none" w:sz="0" w:space="0" w:color="auto"/>
        <w:left w:val="none" w:sz="0" w:space="0" w:color="auto"/>
        <w:bottom w:val="none" w:sz="0" w:space="0" w:color="auto"/>
        <w:right w:val="none" w:sz="0" w:space="0" w:color="auto"/>
      </w:divBdr>
    </w:div>
    <w:div w:id="747270181">
      <w:bodyDiv w:val="1"/>
      <w:marLeft w:val="0"/>
      <w:marRight w:val="0"/>
      <w:marTop w:val="0"/>
      <w:marBottom w:val="0"/>
      <w:divBdr>
        <w:top w:val="none" w:sz="0" w:space="0" w:color="auto"/>
        <w:left w:val="none" w:sz="0" w:space="0" w:color="auto"/>
        <w:bottom w:val="none" w:sz="0" w:space="0" w:color="auto"/>
        <w:right w:val="none" w:sz="0" w:space="0" w:color="auto"/>
      </w:divBdr>
    </w:div>
    <w:div w:id="854348550">
      <w:bodyDiv w:val="1"/>
      <w:marLeft w:val="0"/>
      <w:marRight w:val="0"/>
      <w:marTop w:val="0"/>
      <w:marBottom w:val="0"/>
      <w:divBdr>
        <w:top w:val="none" w:sz="0" w:space="0" w:color="auto"/>
        <w:left w:val="none" w:sz="0" w:space="0" w:color="auto"/>
        <w:bottom w:val="none" w:sz="0" w:space="0" w:color="auto"/>
        <w:right w:val="none" w:sz="0" w:space="0" w:color="auto"/>
      </w:divBdr>
      <w:divsChild>
        <w:div w:id="1496452929">
          <w:marLeft w:val="0"/>
          <w:marRight w:val="0"/>
          <w:marTop w:val="0"/>
          <w:marBottom w:val="0"/>
          <w:divBdr>
            <w:top w:val="none" w:sz="0" w:space="0" w:color="auto"/>
            <w:left w:val="none" w:sz="0" w:space="0" w:color="auto"/>
            <w:bottom w:val="none" w:sz="0" w:space="0" w:color="auto"/>
            <w:right w:val="none" w:sz="0" w:space="0" w:color="auto"/>
          </w:divBdr>
          <w:divsChild>
            <w:div w:id="917396962">
              <w:marLeft w:val="0"/>
              <w:marRight w:val="0"/>
              <w:marTop w:val="0"/>
              <w:marBottom w:val="0"/>
              <w:divBdr>
                <w:top w:val="none" w:sz="0" w:space="0" w:color="auto"/>
                <w:left w:val="none" w:sz="0" w:space="0" w:color="auto"/>
                <w:bottom w:val="none" w:sz="0" w:space="0" w:color="auto"/>
                <w:right w:val="none" w:sz="0" w:space="0" w:color="auto"/>
              </w:divBdr>
              <w:divsChild>
                <w:div w:id="1441490282">
                  <w:marLeft w:val="0"/>
                  <w:marRight w:val="0"/>
                  <w:marTop w:val="0"/>
                  <w:marBottom w:val="0"/>
                  <w:divBdr>
                    <w:top w:val="none" w:sz="0" w:space="0" w:color="auto"/>
                    <w:left w:val="none" w:sz="0" w:space="0" w:color="auto"/>
                    <w:bottom w:val="none" w:sz="0" w:space="0" w:color="auto"/>
                    <w:right w:val="none" w:sz="0" w:space="0" w:color="auto"/>
                  </w:divBdr>
                  <w:divsChild>
                    <w:div w:id="419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85806">
      <w:bodyDiv w:val="1"/>
      <w:marLeft w:val="0"/>
      <w:marRight w:val="0"/>
      <w:marTop w:val="0"/>
      <w:marBottom w:val="0"/>
      <w:divBdr>
        <w:top w:val="none" w:sz="0" w:space="0" w:color="auto"/>
        <w:left w:val="none" w:sz="0" w:space="0" w:color="auto"/>
        <w:bottom w:val="none" w:sz="0" w:space="0" w:color="auto"/>
        <w:right w:val="none" w:sz="0" w:space="0" w:color="auto"/>
      </w:divBdr>
      <w:divsChild>
        <w:div w:id="199098737">
          <w:marLeft w:val="0"/>
          <w:marRight w:val="0"/>
          <w:marTop w:val="0"/>
          <w:marBottom w:val="0"/>
          <w:divBdr>
            <w:top w:val="none" w:sz="0" w:space="0" w:color="auto"/>
            <w:left w:val="none" w:sz="0" w:space="0" w:color="auto"/>
            <w:bottom w:val="none" w:sz="0" w:space="0" w:color="auto"/>
            <w:right w:val="none" w:sz="0" w:space="0" w:color="auto"/>
          </w:divBdr>
          <w:divsChild>
            <w:div w:id="930817467">
              <w:marLeft w:val="0"/>
              <w:marRight w:val="0"/>
              <w:marTop w:val="0"/>
              <w:marBottom w:val="0"/>
              <w:divBdr>
                <w:top w:val="none" w:sz="0" w:space="0" w:color="auto"/>
                <w:left w:val="none" w:sz="0" w:space="0" w:color="auto"/>
                <w:bottom w:val="none" w:sz="0" w:space="0" w:color="auto"/>
                <w:right w:val="none" w:sz="0" w:space="0" w:color="auto"/>
              </w:divBdr>
              <w:divsChild>
                <w:div w:id="556279098">
                  <w:marLeft w:val="0"/>
                  <w:marRight w:val="0"/>
                  <w:marTop w:val="0"/>
                  <w:marBottom w:val="0"/>
                  <w:divBdr>
                    <w:top w:val="none" w:sz="0" w:space="0" w:color="auto"/>
                    <w:left w:val="none" w:sz="0" w:space="0" w:color="auto"/>
                    <w:bottom w:val="none" w:sz="0" w:space="0" w:color="auto"/>
                    <w:right w:val="none" w:sz="0" w:space="0" w:color="auto"/>
                  </w:divBdr>
                  <w:divsChild>
                    <w:div w:id="4332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7095">
      <w:bodyDiv w:val="1"/>
      <w:marLeft w:val="0"/>
      <w:marRight w:val="0"/>
      <w:marTop w:val="0"/>
      <w:marBottom w:val="0"/>
      <w:divBdr>
        <w:top w:val="none" w:sz="0" w:space="0" w:color="auto"/>
        <w:left w:val="none" w:sz="0" w:space="0" w:color="auto"/>
        <w:bottom w:val="none" w:sz="0" w:space="0" w:color="auto"/>
        <w:right w:val="none" w:sz="0" w:space="0" w:color="auto"/>
      </w:divBdr>
    </w:div>
    <w:div w:id="1367290986">
      <w:bodyDiv w:val="1"/>
      <w:marLeft w:val="0"/>
      <w:marRight w:val="0"/>
      <w:marTop w:val="0"/>
      <w:marBottom w:val="0"/>
      <w:divBdr>
        <w:top w:val="none" w:sz="0" w:space="0" w:color="auto"/>
        <w:left w:val="none" w:sz="0" w:space="0" w:color="auto"/>
        <w:bottom w:val="none" w:sz="0" w:space="0" w:color="auto"/>
        <w:right w:val="none" w:sz="0" w:space="0" w:color="auto"/>
      </w:divBdr>
    </w:div>
    <w:div w:id="1384795558">
      <w:bodyDiv w:val="1"/>
      <w:marLeft w:val="0"/>
      <w:marRight w:val="0"/>
      <w:marTop w:val="0"/>
      <w:marBottom w:val="0"/>
      <w:divBdr>
        <w:top w:val="none" w:sz="0" w:space="0" w:color="auto"/>
        <w:left w:val="none" w:sz="0" w:space="0" w:color="auto"/>
        <w:bottom w:val="none" w:sz="0" w:space="0" w:color="auto"/>
        <w:right w:val="none" w:sz="0" w:space="0" w:color="auto"/>
      </w:divBdr>
      <w:divsChild>
        <w:div w:id="974993164">
          <w:marLeft w:val="0"/>
          <w:marRight w:val="0"/>
          <w:marTop w:val="0"/>
          <w:marBottom w:val="0"/>
          <w:divBdr>
            <w:top w:val="none" w:sz="0" w:space="0" w:color="auto"/>
            <w:left w:val="none" w:sz="0" w:space="0" w:color="auto"/>
            <w:bottom w:val="none" w:sz="0" w:space="0" w:color="auto"/>
            <w:right w:val="none" w:sz="0" w:space="0" w:color="auto"/>
          </w:divBdr>
          <w:divsChild>
            <w:div w:id="1213275256">
              <w:marLeft w:val="0"/>
              <w:marRight w:val="0"/>
              <w:marTop w:val="0"/>
              <w:marBottom w:val="0"/>
              <w:divBdr>
                <w:top w:val="none" w:sz="0" w:space="0" w:color="auto"/>
                <w:left w:val="none" w:sz="0" w:space="0" w:color="auto"/>
                <w:bottom w:val="none" w:sz="0" w:space="0" w:color="auto"/>
                <w:right w:val="none" w:sz="0" w:space="0" w:color="auto"/>
              </w:divBdr>
              <w:divsChild>
                <w:div w:id="11117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39039">
      <w:bodyDiv w:val="1"/>
      <w:marLeft w:val="0"/>
      <w:marRight w:val="0"/>
      <w:marTop w:val="0"/>
      <w:marBottom w:val="0"/>
      <w:divBdr>
        <w:top w:val="none" w:sz="0" w:space="0" w:color="auto"/>
        <w:left w:val="none" w:sz="0" w:space="0" w:color="auto"/>
        <w:bottom w:val="none" w:sz="0" w:space="0" w:color="auto"/>
        <w:right w:val="none" w:sz="0" w:space="0" w:color="auto"/>
      </w:divBdr>
    </w:div>
    <w:div w:id="1858616476">
      <w:bodyDiv w:val="1"/>
      <w:marLeft w:val="0"/>
      <w:marRight w:val="0"/>
      <w:marTop w:val="0"/>
      <w:marBottom w:val="0"/>
      <w:divBdr>
        <w:top w:val="none" w:sz="0" w:space="0" w:color="auto"/>
        <w:left w:val="none" w:sz="0" w:space="0" w:color="auto"/>
        <w:bottom w:val="none" w:sz="0" w:space="0" w:color="auto"/>
        <w:right w:val="none" w:sz="0" w:space="0" w:color="auto"/>
      </w:divBdr>
    </w:div>
    <w:div w:id="187820253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78338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www"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mesquit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88EF0-B05E-B548-98C7-477C6B4DF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21</Pages>
  <Words>17123</Words>
  <Characters>97602</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Jonika</dc:creator>
  <cp:keywords/>
  <dc:description/>
  <cp:lastModifiedBy>Microsoft Office User</cp:lastModifiedBy>
  <cp:revision>179</cp:revision>
  <dcterms:created xsi:type="dcterms:W3CDTF">2020-03-02T16:55:00Z</dcterms:created>
  <dcterms:modified xsi:type="dcterms:W3CDTF">2020-07-11T23:30:00Z</dcterms:modified>
</cp:coreProperties>
</file>